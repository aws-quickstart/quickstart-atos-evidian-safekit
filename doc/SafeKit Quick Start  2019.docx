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3E34AD43" w:rsidR="00B0118C" w:rsidRDefault="00B42673" w:rsidP="00594A8C">
      <w:pPr>
        <w:pStyle w:val="DocumentTitle"/>
        <w:spacing w:before="0" w:line="240" w:lineRule="auto"/>
      </w:pPr>
      <w:r>
        <w:t>SafeKit</w:t>
      </w:r>
      <w:commentRangeStart w:id="0"/>
      <w:commentRangeEnd w:id="0"/>
      <w:r w:rsidR="002D1570">
        <w:rPr>
          <w:rStyle w:val="CommentReference"/>
          <w:rFonts w:ascii="Georgia" w:eastAsia="Times New Roman" w:hAnsi="Georgia" w:cs="Times New Roman"/>
          <w:bCs w:val="0"/>
          <w:color w:val="212120"/>
        </w:rPr>
        <w:commentReference w:id="0"/>
      </w:r>
      <w:r w:rsidR="00F12F43">
        <w:t xml:space="preserve"> on the AWS Cloud</w:t>
      </w:r>
    </w:p>
    <w:p w14:paraId="19DF6B2A" w14:textId="72FFC107" w:rsidR="008A3591" w:rsidRDefault="003612CA" w:rsidP="003612CA">
      <w:pPr>
        <w:pStyle w:val="DocumentSubtitle"/>
      </w:pPr>
      <w:r>
        <w:t>Quick Start Reference Deployment</w:t>
      </w:r>
    </w:p>
    <w:p w14:paraId="6C6AFD3E" w14:textId="22330279" w:rsidR="008F367B" w:rsidRPr="008934B8" w:rsidRDefault="00B42673" w:rsidP="008934B8">
      <w:pPr>
        <w:pStyle w:val="Date"/>
      </w:pPr>
      <w:r>
        <w:t>March</w:t>
      </w:r>
      <w:r w:rsidR="008F367B" w:rsidRPr="008934B8">
        <w:t xml:space="preserve"> 201</w:t>
      </w:r>
      <w:r w:rsidR="002E3991" w:rsidRPr="008934B8">
        <w:t>9</w:t>
      </w:r>
    </w:p>
    <w:p w14:paraId="0DF63ACE" w14:textId="2A64B3A8" w:rsidR="00BC4504" w:rsidRPr="007777EF" w:rsidRDefault="00B42673" w:rsidP="008934B8">
      <w:pPr>
        <w:pStyle w:val="Byline"/>
      </w:pPr>
      <w:r>
        <w:t>EVIDIAN</w:t>
      </w:r>
    </w:p>
    <w:p w14:paraId="1E135C94" w14:textId="46966E08" w:rsidR="00BC4504" w:rsidRDefault="00A37FD9" w:rsidP="008934B8">
      <w:pPr>
        <w:pStyle w:val="Byline"/>
        <w:spacing w:after="280"/>
      </w:pPr>
      <w:r>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4"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7C2994F0" w14:textId="4200D93B" w:rsidR="002731AA"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2670453" w:history="1">
            <w:r w:rsidR="002731AA" w:rsidRPr="005B692D">
              <w:rPr>
                <w:rStyle w:val="Hyperlink"/>
              </w:rPr>
              <w:t>Overview</w:t>
            </w:r>
            <w:r w:rsidR="002731AA">
              <w:rPr>
                <w:webHidden/>
              </w:rPr>
              <w:tab/>
            </w:r>
            <w:r w:rsidR="002731AA">
              <w:rPr>
                <w:webHidden/>
              </w:rPr>
              <w:fldChar w:fldCharType="begin"/>
            </w:r>
            <w:r w:rsidR="002731AA">
              <w:rPr>
                <w:webHidden/>
              </w:rPr>
              <w:instrText xml:space="preserve"> PAGEREF _Toc2670453 \h </w:instrText>
            </w:r>
            <w:r w:rsidR="002731AA">
              <w:rPr>
                <w:webHidden/>
              </w:rPr>
            </w:r>
            <w:r w:rsidR="002731AA">
              <w:rPr>
                <w:webHidden/>
              </w:rPr>
              <w:fldChar w:fldCharType="separate"/>
            </w:r>
            <w:r w:rsidR="002731AA">
              <w:rPr>
                <w:webHidden/>
              </w:rPr>
              <w:t>2</w:t>
            </w:r>
            <w:r w:rsidR="002731AA">
              <w:rPr>
                <w:webHidden/>
              </w:rPr>
              <w:fldChar w:fldCharType="end"/>
            </w:r>
          </w:hyperlink>
        </w:p>
        <w:p w14:paraId="6243C8CD" w14:textId="25460B69" w:rsidR="002731AA" w:rsidRDefault="00B63CAC">
          <w:pPr>
            <w:pStyle w:val="TOC2"/>
            <w:rPr>
              <w:rFonts w:asciiTheme="minorHAnsi" w:eastAsiaTheme="minorEastAsia" w:hAnsiTheme="minorHAnsi" w:cstheme="minorBidi"/>
              <w:noProof/>
              <w:sz w:val="22"/>
            </w:rPr>
          </w:pPr>
          <w:hyperlink w:anchor="_Toc2670454" w:history="1">
            <w:r w:rsidR="00B42673">
              <w:rPr>
                <w:rStyle w:val="Hyperlink"/>
                <w:noProof/>
              </w:rPr>
              <w:t>SafeKit</w:t>
            </w:r>
            <w:r w:rsidR="002731AA" w:rsidRPr="005B692D">
              <w:rPr>
                <w:rStyle w:val="Hyperlink"/>
                <w:noProof/>
              </w:rPr>
              <w:t xml:space="preserve"> on AWS</w:t>
            </w:r>
            <w:r w:rsidR="002731AA">
              <w:rPr>
                <w:noProof/>
                <w:webHidden/>
              </w:rPr>
              <w:tab/>
            </w:r>
            <w:r w:rsidR="002731AA">
              <w:rPr>
                <w:noProof/>
                <w:webHidden/>
              </w:rPr>
              <w:fldChar w:fldCharType="begin"/>
            </w:r>
            <w:r w:rsidR="002731AA">
              <w:rPr>
                <w:noProof/>
                <w:webHidden/>
              </w:rPr>
              <w:instrText xml:space="preserve"> PAGEREF _Toc2670454 \h </w:instrText>
            </w:r>
            <w:r w:rsidR="002731AA">
              <w:rPr>
                <w:noProof/>
                <w:webHidden/>
              </w:rPr>
            </w:r>
            <w:r w:rsidR="002731AA">
              <w:rPr>
                <w:noProof/>
                <w:webHidden/>
              </w:rPr>
              <w:fldChar w:fldCharType="separate"/>
            </w:r>
            <w:r w:rsidR="002731AA">
              <w:rPr>
                <w:noProof/>
                <w:webHidden/>
              </w:rPr>
              <w:t>2</w:t>
            </w:r>
            <w:r w:rsidR="002731AA">
              <w:rPr>
                <w:noProof/>
                <w:webHidden/>
              </w:rPr>
              <w:fldChar w:fldCharType="end"/>
            </w:r>
          </w:hyperlink>
        </w:p>
        <w:p w14:paraId="5D7B4600" w14:textId="5F4DEECE" w:rsidR="002731AA" w:rsidRDefault="00B63CAC">
          <w:pPr>
            <w:pStyle w:val="TOC2"/>
            <w:rPr>
              <w:rFonts w:asciiTheme="minorHAnsi" w:eastAsiaTheme="minorEastAsia" w:hAnsiTheme="minorHAnsi" w:cstheme="minorBidi"/>
              <w:noProof/>
              <w:sz w:val="22"/>
            </w:rPr>
          </w:pPr>
          <w:hyperlink w:anchor="_Toc2670455" w:history="1">
            <w:r w:rsidR="002731AA" w:rsidRPr="005B692D">
              <w:rPr>
                <w:rStyle w:val="Hyperlink"/>
                <w:noProof/>
              </w:rPr>
              <w:t>Cost and licenses</w:t>
            </w:r>
            <w:r w:rsidR="002731AA">
              <w:rPr>
                <w:noProof/>
                <w:webHidden/>
              </w:rPr>
              <w:tab/>
            </w:r>
            <w:r w:rsidR="002731AA">
              <w:rPr>
                <w:noProof/>
                <w:webHidden/>
              </w:rPr>
              <w:fldChar w:fldCharType="begin"/>
            </w:r>
            <w:r w:rsidR="002731AA">
              <w:rPr>
                <w:noProof/>
                <w:webHidden/>
              </w:rPr>
              <w:instrText xml:space="preserve"> PAGEREF _Toc2670455 \h </w:instrText>
            </w:r>
            <w:r w:rsidR="002731AA">
              <w:rPr>
                <w:noProof/>
                <w:webHidden/>
              </w:rPr>
            </w:r>
            <w:r w:rsidR="002731AA">
              <w:rPr>
                <w:noProof/>
                <w:webHidden/>
              </w:rPr>
              <w:fldChar w:fldCharType="separate"/>
            </w:r>
            <w:r w:rsidR="002731AA">
              <w:rPr>
                <w:noProof/>
                <w:webHidden/>
              </w:rPr>
              <w:t>3</w:t>
            </w:r>
            <w:r w:rsidR="002731AA">
              <w:rPr>
                <w:noProof/>
                <w:webHidden/>
              </w:rPr>
              <w:fldChar w:fldCharType="end"/>
            </w:r>
          </w:hyperlink>
        </w:p>
        <w:p w14:paraId="5D394C8F" w14:textId="27CDA38C" w:rsidR="002731AA" w:rsidRDefault="00B63CAC">
          <w:pPr>
            <w:pStyle w:val="TOC1"/>
            <w:rPr>
              <w:rFonts w:asciiTheme="minorHAnsi" w:eastAsiaTheme="minorEastAsia" w:hAnsiTheme="minorHAnsi" w:cstheme="minorBidi"/>
              <w:sz w:val="22"/>
            </w:rPr>
          </w:pPr>
          <w:hyperlink w:anchor="_Toc2670456" w:history="1">
            <w:r w:rsidR="002731AA" w:rsidRPr="005B692D">
              <w:rPr>
                <w:rStyle w:val="Hyperlink"/>
              </w:rPr>
              <w:t>Architecture</w:t>
            </w:r>
            <w:r w:rsidR="002731AA">
              <w:rPr>
                <w:webHidden/>
              </w:rPr>
              <w:tab/>
            </w:r>
            <w:r w:rsidR="002731AA">
              <w:rPr>
                <w:webHidden/>
              </w:rPr>
              <w:fldChar w:fldCharType="begin"/>
            </w:r>
            <w:r w:rsidR="002731AA">
              <w:rPr>
                <w:webHidden/>
              </w:rPr>
              <w:instrText xml:space="preserve"> PAGEREF _Toc2670456 \h </w:instrText>
            </w:r>
            <w:r w:rsidR="002731AA">
              <w:rPr>
                <w:webHidden/>
              </w:rPr>
            </w:r>
            <w:r w:rsidR="002731AA">
              <w:rPr>
                <w:webHidden/>
              </w:rPr>
              <w:fldChar w:fldCharType="separate"/>
            </w:r>
            <w:r w:rsidR="002731AA">
              <w:rPr>
                <w:webHidden/>
              </w:rPr>
              <w:t>3</w:t>
            </w:r>
            <w:r w:rsidR="002731AA">
              <w:rPr>
                <w:webHidden/>
              </w:rPr>
              <w:fldChar w:fldCharType="end"/>
            </w:r>
          </w:hyperlink>
        </w:p>
        <w:p w14:paraId="7A3AECA0" w14:textId="2715EC8F" w:rsidR="002731AA" w:rsidRDefault="00B63CAC">
          <w:pPr>
            <w:pStyle w:val="TOC1"/>
            <w:rPr>
              <w:rFonts w:asciiTheme="minorHAnsi" w:eastAsiaTheme="minorEastAsia" w:hAnsiTheme="minorHAnsi" w:cstheme="minorBidi"/>
              <w:sz w:val="22"/>
            </w:rPr>
          </w:pPr>
          <w:hyperlink w:anchor="_Toc2670457" w:history="1">
            <w:r w:rsidR="002731AA" w:rsidRPr="005B692D">
              <w:rPr>
                <w:rStyle w:val="Hyperlink"/>
              </w:rPr>
              <w:t>Planning the deployment</w:t>
            </w:r>
            <w:r w:rsidR="002731AA">
              <w:rPr>
                <w:webHidden/>
              </w:rPr>
              <w:tab/>
            </w:r>
            <w:r w:rsidR="002731AA">
              <w:rPr>
                <w:webHidden/>
              </w:rPr>
              <w:fldChar w:fldCharType="begin"/>
            </w:r>
            <w:r w:rsidR="002731AA">
              <w:rPr>
                <w:webHidden/>
              </w:rPr>
              <w:instrText xml:space="preserve"> PAGEREF _Toc2670457 \h </w:instrText>
            </w:r>
            <w:r w:rsidR="002731AA">
              <w:rPr>
                <w:webHidden/>
              </w:rPr>
            </w:r>
            <w:r w:rsidR="002731AA">
              <w:rPr>
                <w:webHidden/>
              </w:rPr>
              <w:fldChar w:fldCharType="separate"/>
            </w:r>
            <w:r w:rsidR="002731AA">
              <w:rPr>
                <w:webHidden/>
              </w:rPr>
              <w:t>5</w:t>
            </w:r>
            <w:r w:rsidR="002731AA">
              <w:rPr>
                <w:webHidden/>
              </w:rPr>
              <w:fldChar w:fldCharType="end"/>
            </w:r>
          </w:hyperlink>
        </w:p>
        <w:p w14:paraId="4194BECB" w14:textId="06E77A08" w:rsidR="002731AA" w:rsidRDefault="00B63CAC">
          <w:pPr>
            <w:pStyle w:val="TOC2"/>
            <w:rPr>
              <w:rFonts w:asciiTheme="minorHAnsi" w:eastAsiaTheme="minorEastAsia" w:hAnsiTheme="minorHAnsi" w:cstheme="minorBidi"/>
              <w:noProof/>
              <w:sz w:val="22"/>
            </w:rPr>
          </w:pPr>
          <w:hyperlink w:anchor="_Toc2670458" w:history="1">
            <w:r w:rsidR="002731AA" w:rsidRPr="005B692D">
              <w:rPr>
                <w:rStyle w:val="Hyperlink"/>
                <w:noProof/>
              </w:rPr>
              <w:t>Specialized knowledge</w:t>
            </w:r>
            <w:r w:rsidR="002731AA">
              <w:rPr>
                <w:noProof/>
                <w:webHidden/>
              </w:rPr>
              <w:tab/>
            </w:r>
            <w:r w:rsidR="002731AA">
              <w:rPr>
                <w:noProof/>
                <w:webHidden/>
              </w:rPr>
              <w:fldChar w:fldCharType="begin"/>
            </w:r>
            <w:r w:rsidR="002731AA">
              <w:rPr>
                <w:noProof/>
                <w:webHidden/>
              </w:rPr>
              <w:instrText xml:space="preserve"> PAGEREF _Toc2670458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02685794" w14:textId="046CB53F" w:rsidR="002731AA" w:rsidRDefault="00B63CAC">
          <w:pPr>
            <w:pStyle w:val="TOC2"/>
            <w:rPr>
              <w:rFonts w:asciiTheme="minorHAnsi" w:eastAsiaTheme="minorEastAsia" w:hAnsiTheme="minorHAnsi" w:cstheme="minorBidi"/>
              <w:noProof/>
              <w:sz w:val="22"/>
            </w:rPr>
          </w:pPr>
          <w:hyperlink w:anchor="_Toc2670459" w:history="1">
            <w:r w:rsidR="002731AA" w:rsidRPr="005B692D">
              <w:rPr>
                <w:rStyle w:val="Hyperlink"/>
                <w:noProof/>
              </w:rPr>
              <w:t>AWS account</w:t>
            </w:r>
            <w:r w:rsidR="002731AA">
              <w:rPr>
                <w:noProof/>
                <w:webHidden/>
              </w:rPr>
              <w:tab/>
            </w:r>
            <w:r w:rsidR="002731AA">
              <w:rPr>
                <w:noProof/>
                <w:webHidden/>
              </w:rPr>
              <w:fldChar w:fldCharType="begin"/>
            </w:r>
            <w:r w:rsidR="002731AA">
              <w:rPr>
                <w:noProof/>
                <w:webHidden/>
              </w:rPr>
              <w:instrText xml:space="preserve"> PAGEREF _Toc2670459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7F47678" w14:textId="6F967B8D" w:rsidR="002731AA" w:rsidRDefault="00B63CAC">
          <w:pPr>
            <w:pStyle w:val="TOC2"/>
            <w:rPr>
              <w:rFonts w:asciiTheme="minorHAnsi" w:eastAsiaTheme="minorEastAsia" w:hAnsiTheme="minorHAnsi" w:cstheme="minorBidi"/>
              <w:noProof/>
              <w:sz w:val="22"/>
            </w:rPr>
          </w:pPr>
          <w:hyperlink w:anchor="_Toc2670460" w:history="1">
            <w:r w:rsidR="002731AA" w:rsidRPr="005B692D">
              <w:rPr>
                <w:rStyle w:val="Hyperlink"/>
                <w:noProof/>
              </w:rPr>
              <w:t>Technical requirements</w:t>
            </w:r>
            <w:r w:rsidR="002731AA">
              <w:rPr>
                <w:noProof/>
                <w:webHidden/>
              </w:rPr>
              <w:tab/>
            </w:r>
            <w:r w:rsidR="002731AA">
              <w:rPr>
                <w:noProof/>
                <w:webHidden/>
              </w:rPr>
              <w:fldChar w:fldCharType="begin"/>
            </w:r>
            <w:r w:rsidR="002731AA">
              <w:rPr>
                <w:noProof/>
                <w:webHidden/>
              </w:rPr>
              <w:instrText xml:space="preserve"> PAGEREF _Toc2670460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871D227" w14:textId="464F12B4" w:rsidR="002731AA" w:rsidRDefault="00B63CAC">
          <w:pPr>
            <w:pStyle w:val="TOC2"/>
            <w:rPr>
              <w:rFonts w:asciiTheme="minorHAnsi" w:eastAsiaTheme="minorEastAsia" w:hAnsiTheme="minorHAnsi" w:cstheme="minorBidi"/>
              <w:noProof/>
              <w:sz w:val="22"/>
            </w:rPr>
          </w:pPr>
          <w:hyperlink w:anchor="_Toc2670461" w:history="1">
            <w:r w:rsidR="002731AA" w:rsidRPr="005B692D">
              <w:rPr>
                <w:rStyle w:val="Hyperlink"/>
                <w:noProof/>
              </w:rPr>
              <w:t>Deployment options</w:t>
            </w:r>
            <w:r w:rsidR="002731AA">
              <w:rPr>
                <w:noProof/>
                <w:webHidden/>
              </w:rPr>
              <w:tab/>
            </w:r>
            <w:r w:rsidR="002731AA">
              <w:rPr>
                <w:noProof/>
                <w:webHidden/>
              </w:rPr>
              <w:fldChar w:fldCharType="begin"/>
            </w:r>
            <w:r w:rsidR="002731AA">
              <w:rPr>
                <w:noProof/>
                <w:webHidden/>
              </w:rPr>
              <w:instrText xml:space="preserve"> PAGEREF _Toc2670461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1981CFA" w14:textId="274A6930" w:rsidR="002731AA" w:rsidRDefault="00B63CAC">
          <w:pPr>
            <w:pStyle w:val="TOC1"/>
            <w:rPr>
              <w:rFonts w:asciiTheme="minorHAnsi" w:eastAsiaTheme="minorEastAsia" w:hAnsiTheme="minorHAnsi" w:cstheme="minorBidi"/>
              <w:sz w:val="22"/>
            </w:rPr>
          </w:pPr>
          <w:hyperlink w:anchor="_Toc2670462" w:history="1">
            <w:r w:rsidR="002731AA" w:rsidRPr="005B692D">
              <w:rPr>
                <w:rStyle w:val="Hyperlink"/>
              </w:rPr>
              <w:t>Deployment steps</w:t>
            </w:r>
            <w:r w:rsidR="002731AA">
              <w:rPr>
                <w:webHidden/>
              </w:rPr>
              <w:tab/>
            </w:r>
            <w:r w:rsidR="002731AA">
              <w:rPr>
                <w:webHidden/>
              </w:rPr>
              <w:fldChar w:fldCharType="begin"/>
            </w:r>
            <w:r w:rsidR="002731AA">
              <w:rPr>
                <w:webHidden/>
              </w:rPr>
              <w:instrText xml:space="preserve"> PAGEREF _Toc2670462 \h </w:instrText>
            </w:r>
            <w:r w:rsidR="002731AA">
              <w:rPr>
                <w:webHidden/>
              </w:rPr>
            </w:r>
            <w:r w:rsidR="002731AA">
              <w:rPr>
                <w:webHidden/>
              </w:rPr>
              <w:fldChar w:fldCharType="separate"/>
            </w:r>
            <w:r w:rsidR="002731AA">
              <w:rPr>
                <w:webHidden/>
              </w:rPr>
              <w:t>7</w:t>
            </w:r>
            <w:r w:rsidR="002731AA">
              <w:rPr>
                <w:webHidden/>
              </w:rPr>
              <w:fldChar w:fldCharType="end"/>
            </w:r>
          </w:hyperlink>
        </w:p>
        <w:p w14:paraId="039C7193" w14:textId="4CBB1FE7" w:rsidR="002731AA" w:rsidRDefault="00B63CAC">
          <w:pPr>
            <w:pStyle w:val="TOC2"/>
            <w:rPr>
              <w:rFonts w:asciiTheme="minorHAnsi" w:eastAsiaTheme="minorEastAsia" w:hAnsiTheme="minorHAnsi" w:cstheme="minorBidi"/>
              <w:noProof/>
              <w:sz w:val="22"/>
            </w:rPr>
          </w:pPr>
          <w:hyperlink w:anchor="_Toc2670463" w:history="1">
            <w:r w:rsidR="002731AA" w:rsidRPr="005B692D">
              <w:rPr>
                <w:rStyle w:val="Hyperlink"/>
                <w:noProof/>
              </w:rPr>
              <w:t>Step 1. Sign in to your AWS account</w:t>
            </w:r>
            <w:r w:rsidR="002731AA">
              <w:rPr>
                <w:noProof/>
                <w:webHidden/>
              </w:rPr>
              <w:tab/>
            </w:r>
            <w:r w:rsidR="002731AA">
              <w:rPr>
                <w:noProof/>
                <w:webHidden/>
              </w:rPr>
              <w:fldChar w:fldCharType="begin"/>
            </w:r>
            <w:r w:rsidR="002731AA">
              <w:rPr>
                <w:noProof/>
                <w:webHidden/>
              </w:rPr>
              <w:instrText xml:space="preserve"> PAGEREF _Toc2670463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23BDC435" w14:textId="61B0BAA4" w:rsidR="002731AA" w:rsidRDefault="00B63CAC">
          <w:pPr>
            <w:pStyle w:val="TOC2"/>
            <w:rPr>
              <w:rFonts w:asciiTheme="minorHAnsi" w:eastAsiaTheme="minorEastAsia" w:hAnsiTheme="minorHAnsi" w:cstheme="minorBidi"/>
              <w:noProof/>
              <w:sz w:val="22"/>
            </w:rPr>
          </w:pPr>
          <w:hyperlink w:anchor="_Toc2670464" w:history="1">
            <w:r w:rsidR="002731AA" w:rsidRPr="005B692D">
              <w:rPr>
                <w:rStyle w:val="Hyperlink"/>
                <w:noProof/>
              </w:rPr>
              <w:t xml:space="preserve">Step 2. Subscribe to the </w:t>
            </w:r>
            <w:r w:rsidR="00B42673">
              <w:rPr>
                <w:rStyle w:val="Hyperlink"/>
                <w:noProof/>
              </w:rPr>
              <w:t>SafeKit</w:t>
            </w:r>
            <w:r w:rsidR="002731AA" w:rsidRPr="005B692D">
              <w:rPr>
                <w:rStyle w:val="Hyperlink"/>
                <w:noProof/>
              </w:rPr>
              <w:t xml:space="preserve"> AMI</w:t>
            </w:r>
            <w:r w:rsidR="002731AA">
              <w:rPr>
                <w:noProof/>
                <w:webHidden/>
              </w:rPr>
              <w:tab/>
            </w:r>
            <w:r w:rsidR="002731AA">
              <w:rPr>
                <w:noProof/>
                <w:webHidden/>
              </w:rPr>
              <w:fldChar w:fldCharType="begin"/>
            </w:r>
            <w:r w:rsidR="002731AA">
              <w:rPr>
                <w:noProof/>
                <w:webHidden/>
              </w:rPr>
              <w:instrText xml:space="preserve"> PAGEREF _Toc2670464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21CFABF" w14:textId="309DAA5F" w:rsidR="002731AA" w:rsidRDefault="00B63CAC">
          <w:pPr>
            <w:pStyle w:val="TOC2"/>
            <w:rPr>
              <w:rFonts w:asciiTheme="minorHAnsi" w:eastAsiaTheme="minorEastAsia" w:hAnsiTheme="minorHAnsi" w:cstheme="minorBidi"/>
              <w:noProof/>
              <w:sz w:val="22"/>
            </w:rPr>
          </w:pPr>
          <w:hyperlink w:anchor="_Toc2670465" w:history="1">
            <w:r w:rsidR="002731AA" w:rsidRPr="005B692D">
              <w:rPr>
                <w:rStyle w:val="Hyperlink"/>
                <w:noProof/>
              </w:rPr>
              <w:t>Step 3. Launch the Quick Start</w:t>
            </w:r>
            <w:r w:rsidR="002731AA">
              <w:rPr>
                <w:noProof/>
                <w:webHidden/>
              </w:rPr>
              <w:tab/>
            </w:r>
            <w:r w:rsidR="002731AA">
              <w:rPr>
                <w:noProof/>
                <w:webHidden/>
              </w:rPr>
              <w:fldChar w:fldCharType="begin"/>
            </w:r>
            <w:r w:rsidR="002731AA">
              <w:rPr>
                <w:noProof/>
                <w:webHidden/>
              </w:rPr>
              <w:instrText xml:space="preserve"> PAGEREF _Toc2670465 \h </w:instrText>
            </w:r>
            <w:r w:rsidR="002731AA">
              <w:rPr>
                <w:noProof/>
                <w:webHidden/>
              </w:rPr>
            </w:r>
            <w:r w:rsidR="002731AA">
              <w:rPr>
                <w:noProof/>
                <w:webHidden/>
              </w:rPr>
              <w:fldChar w:fldCharType="separate"/>
            </w:r>
            <w:r w:rsidR="002731AA">
              <w:rPr>
                <w:noProof/>
                <w:webHidden/>
              </w:rPr>
              <w:t>8</w:t>
            </w:r>
            <w:r w:rsidR="002731AA">
              <w:rPr>
                <w:noProof/>
                <w:webHidden/>
              </w:rPr>
              <w:fldChar w:fldCharType="end"/>
            </w:r>
          </w:hyperlink>
        </w:p>
        <w:p w14:paraId="6CCC54E4" w14:textId="79F1924A" w:rsidR="002731AA" w:rsidRDefault="00B63CAC">
          <w:pPr>
            <w:pStyle w:val="TOC3"/>
            <w:rPr>
              <w:rFonts w:asciiTheme="minorHAnsi" w:eastAsiaTheme="minorEastAsia" w:hAnsiTheme="minorHAnsi" w:cstheme="minorBidi"/>
              <w:noProof/>
              <w:sz w:val="22"/>
            </w:rPr>
          </w:pPr>
          <w:hyperlink w:anchor="_Toc2670466" w:history="1">
            <w:r w:rsidR="002731AA" w:rsidRPr="005B692D">
              <w:rPr>
                <w:rStyle w:val="Hyperlink"/>
                <w:noProof/>
              </w:rPr>
              <w:t xml:space="preserve">Option 1: Parameters for deploying </w:t>
            </w:r>
            <w:r w:rsidR="00B42673">
              <w:rPr>
                <w:rStyle w:val="Hyperlink"/>
                <w:noProof/>
              </w:rPr>
              <w:t>SafeKit</w:t>
            </w:r>
            <w:r w:rsidR="002731AA" w:rsidRPr="005B692D">
              <w:rPr>
                <w:rStyle w:val="Hyperlink"/>
                <w:noProof/>
              </w:rPr>
              <w:t xml:space="preserve"> into a new VPC</w:t>
            </w:r>
            <w:r w:rsidR="002731AA">
              <w:rPr>
                <w:noProof/>
                <w:webHidden/>
              </w:rPr>
              <w:tab/>
            </w:r>
            <w:r w:rsidR="002731AA">
              <w:rPr>
                <w:noProof/>
                <w:webHidden/>
              </w:rPr>
              <w:fldChar w:fldCharType="begin"/>
            </w:r>
            <w:r w:rsidR="002731AA">
              <w:rPr>
                <w:noProof/>
                <w:webHidden/>
              </w:rPr>
              <w:instrText xml:space="preserve"> PAGEREF _Toc2670466 \h </w:instrText>
            </w:r>
            <w:r w:rsidR="002731AA">
              <w:rPr>
                <w:noProof/>
                <w:webHidden/>
              </w:rPr>
            </w:r>
            <w:r w:rsidR="002731AA">
              <w:rPr>
                <w:noProof/>
                <w:webHidden/>
              </w:rPr>
              <w:fldChar w:fldCharType="separate"/>
            </w:r>
            <w:r w:rsidR="002731AA">
              <w:rPr>
                <w:noProof/>
                <w:webHidden/>
              </w:rPr>
              <w:t>9</w:t>
            </w:r>
            <w:r w:rsidR="002731AA">
              <w:rPr>
                <w:noProof/>
                <w:webHidden/>
              </w:rPr>
              <w:fldChar w:fldCharType="end"/>
            </w:r>
          </w:hyperlink>
        </w:p>
        <w:p w14:paraId="75E1910E" w14:textId="09A21256" w:rsidR="002731AA" w:rsidRDefault="00B63CAC">
          <w:pPr>
            <w:pStyle w:val="TOC3"/>
            <w:rPr>
              <w:rFonts w:asciiTheme="minorHAnsi" w:eastAsiaTheme="minorEastAsia" w:hAnsiTheme="minorHAnsi" w:cstheme="minorBidi"/>
              <w:noProof/>
              <w:sz w:val="22"/>
            </w:rPr>
          </w:pPr>
          <w:hyperlink w:anchor="_Toc2670467" w:history="1">
            <w:r w:rsidR="002731AA" w:rsidRPr="005B692D">
              <w:rPr>
                <w:rStyle w:val="Hyperlink"/>
                <w:noProof/>
              </w:rPr>
              <w:t xml:space="preserve">Option 2: Parameters for deploying </w:t>
            </w:r>
            <w:r w:rsidR="00B42673">
              <w:rPr>
                <w:rStyle w:val="Hyperlink"/>
                <w:noProof/>
              </w:rPr>
              <w:t>SafeKit</w:t>
            </w:r>
            <w:r w:rsidR="002731AA" w:rsidRPr="005B692D">
              <w:rPr>
                <w:rStyle w:val="Hyperlink"/>
                <w:noProof/>
              </w:rPr>
              <w:t xml:space="preserve"> into an existing VPC</w:t>
            </w:r>
            <w:r w:rsidR="002731AA">
              <w:rPr>
                <w:noProof/>
                <w:webHidden/>
              </w:rPr>
              <w:tab/>
            </w:r>
            <w:r w:rsidR="002731AA">
              <w:rPr>
                <w:noProof/>
                <w:webHidden/>
              </w:rPr>
              <w:fldChar w:fldCharType="begin"/>
            </w:r>
            <w:r w:rsidR="002731AA">
              <w:rPr>
                <w:noProof/>
                <w:webHidden/>
              </w:rPr>
              <w:instrText xml:space="preserve"> PAGEREF _Toc2670467 \h </w:instrText>
            </w:r>
            <w:r w:rsidR="002731AA">
              <w:rPr>
                <w:noProof/>
                <w:webHidden/>
              </w:rPr>
            </w:r>
            <w:r w:rsidR="002731AA">
              <w:rPr>
                <w:noProof/>
                <w:webHidden/>
              </w:rPr>
              <w:fldChar w:fldCharType="separate"/>
            </w:r>
            <w:r w:rsidR="002731AA">
              <w:rPr>
                <w:noProof/>
                <w:webHidden/>
              </w:rPr>
              <w:t>10</w:t>
            </w:r>
            <w:r w:rsidR="002731AA">
              <w:rPr>
                <w:noProof/>
                <w:webHidden/>
              </w:rPr>
              <w:fldChar w:fldCharType="end"/>
            </w:r>
          </w:hyperlink>
        </w:p>
        <w:p w14:paraId="6986CB62" w14:textId="0EFC9F63" w:rsidR="002731AA" w:rsidRDefault="00B63CAC">
          <w:pPr>
            <w:pStyle w:val="TOC2"/>
            <w:rPr>
              <w:rFonts w:asciiTheme="minorHAnsi" w:eastAsiaTheme="minorEastAsia" w:hAnsiTheme="minorHAnsi" w:cstheme="minorBidi"/>
              <w:noProof/>
              <w:sz w:val="22"/>
            </w:rPr>
          </w:pPr>
          <w:hyperlink w:anchor="_Toc2670468" w:history="1">
            <w:r w:rsidR="002731AA" w:rsidRPr="005B692D">
              <w:rPr>
                <w:rStyle w:val="Hyperlink"/>
                <w:noProof/>
              </w:rPr>
              <w:t>Step 4. Test the Deployment</w:t>
            </w:r>
            <w:r w:rsidR="002731AA">
              <w:rPr>
                <w:noProof/>
                <w:webHidden/>
              </w:rPr>
              <w:tab/>
            </w:r>
            <w:r w:rsidR="002731AA">
              <w:rPr>
                <w:noProof/>
                <w:webHidden/>
              </w:rPr>
              <w:fldChar w:fldCharType="begin"/>
            </w:r>
            <w:r w:rsidR="002731AA">
              <w:rPr>
                <w:noProof/>
                <w:webHidden/>
              </w:rPr>
              <w:instrText xml:space="preserve"> PAGEREF _Toc2670468 \h </w:instrText>
            </w:r>
            <w:r w:rsidR="002731AA">
              <w:rPr>
                <w:noProof/>
                <w:webHidden/>
              </w:rPr>
            </w:r>
            <w:r w:rsidR="002731AA">
              <w:rPr>
                <w:noProof/>
                <w:webHidden/>
              </w:rPr>
              <w:fldChar w:fldCharType="separate"/>
            </w:r>
            <w:r w:rsidR="002731AA">
              <w:rPr>
                <w:noProof/>
                <w:webHidden/>
              </w:rPr>
              <w:t>12</w:t>
            </w:r>
            <w:r w:rsidR="002731AA">
              <w:rPr>
                <w:noProof/>
                <w:webHidden/>
              </w:rPr>
              <w:fldChar w:fldCharType="end"/>
            </w:r>
          </w:hyperlink>
        </w:p>
        <w:p w14:paraId="73354DD5" w14:textId="6339BBEC" w:rsidR="002731AA" w:rsidRDefault="00B63CAC">
          <w:pPr>
            <w:pStyle w:val="TOC1"/>
            <w:rPr>
              <w:rFonts w:asciiTheme="minorHAnsi" w:eastAsiaTheme="minorEastAsia" w:hAnsiTheme="minorHAnsi" w:cstheme="minorBidi"/>
              <w:sz w:val="22"/>
            </w:rPr>
          </w:pPr>
          <w:hyperlink w:anchor="_Toc2670469" w:history="1">
            <w:r w:rsidR="002731AA" w:rsidRPr="005B692D">
              <w:rPr>
                <w:rStyle w:val="Hyperlink"/>
              </w:rPr>
              <w:t xml:space="preserve">Best practices for using </w:t>
            </w:r>
            <w:r w:rsidR="00B42673">
              <w:rPr>
                <w:rStyle w:val="Hyperlink"/>
              </w:rPr>
              <w:t>SafeKit</w:t>
            </w:r>
            <w:r w:rsidR="002731AA" w:rsidRPr="005B692D">
              <w:rPr>
                <w:rStyle w:val="Hyperlink"/>
              </w:rPr>
              <w:t xml:space="preserve"> on AWS</w:t>
            </w:r>
            <w:r w:rsidR="002731AA">
              <w:rPr>
                <w:webHidden/>
              </w:rPr>
              <w:tab/>
            </w:r>
            <w:r w:rsidR="002731AA">
              <w:rPr>
                <w:webHidden/>
              </w:rPr>
              <w:fldChar w:fldCharType="begin"/>
            </w:r>
            <w:r w:rsidR="002731AA">
              <w:rPr>
                <w:webHidden/>
              </w:rPr>
              <w:instrText xml:space="preserve"> PAGEREF _Toc2670469 \h </w:instrText>
            </w:r>
            <w:r w:rsidR="002731AA">
              <w:rPr>
                <w:webHidden/>
              </w:rPr>
            </w:r>
            <w:r w:rsidR="002731AA">
              <w:rPr>
                <w:webHidden/>
              </w:rPr>
              <w:fldChar w:fldCharType="separate"/>
            </w:r>
            <w:r w:rsidR="002731AA">
              <w:rPr>
                <w:webHidden/>
              </w:rPr>
              <w:t>12</w:t>
            </w:r>
            <w:r w:rsidR="002731AA">
              <w:rPr>
                <w:webHidden/>
              </w:rPr>
              <w:fldChar w:fldCharType="end"/>
            </w:r>
          </w:hyperlink>
        </w:p>
        <w:p w14:paraId="5EF7DF69" w14:textId="79343F3E" w:rsidR="002731AA" w:rsidRDefault="00B63CAC">
          <w:pPr>
            <w:pStyle w:val="TOC1"/>
            <w:rPr>
              <w:rFonts w:asciiTheme="minorHAnsi" w:eastAsiaTheme="minorEastAsia" w:hAnsiTheme="minorHAnsi" w:cstheme="minorBidi"/>
              <w:sz w:val="22"/>
            </w:rPr>
          </w:pPr>
          <w:hyperlink w:anchor="_Toc2670470" w:history="1">
            <w:r w:rsidR="002731AA" w:rsidRPr="005B692D">
              <w:rPr>
                <w:rStyle w:val="Hyperlink"/>
              </w:rPr>
              <w:t>Security</w:t>
            </w:r>
            <w:r w:rsidR="002731AA">
              <w:rPr>
                <w:webHidden/>
              </w:rPr>
              <w:tab/>
            </w:r>
            <w:r w:rsidR="002731AA">
              <w:rPr>
                <w:webHidden/>
              </w:rPr>
              <w:fldChar w:fldCharType="begin"/>
            </w:r>
            <w:r w:rsidR="002731AA">
              <w:rPr>
                <w:webHidden/>
              </w:rPr>
              <w:instrText xml:space="preserve"> PAGEREF _Toc2670470 \h </w:instrText>
            </w:r>
            <w:r w:rsidR="002731AA">
              <w:rPr>
                <w:webHidden/>
              </w:rPr>
            </w:r>
            <w:r w:rsidR="002731AA">
              <w:rPr>
                <w:webHidden/>
              </w:rPr>
              <w:fldChar w:fldCharType="separate"/>
            </w:r>
            <w:r w:rsidR="002731AA">
              <w:rPr>
                <w:webHidden/>
              </w:rPr>
              <w:t>13</w:t>
            </w:r>
            <w:r w:rsidR="002731AA">
              <w:rPr>
                <w:webHidden/>
              </w:rPr>
              <w:fldChar w:fldCharType="end"/>
            </w:r>
          </w:hyperlink>
        </w:p>
        <w:p w14:paraId="6642A2DF" w14:textId="71248E0C" w:rsidR="002731AA" w:rsidRDefault="00B63CAC">
          <w:pPr>
            <w:pStyle w:val="TOC1"/>
            <w:rPr>
              <w:rFonts w:asciiTheme="minorHAnsi" w:eastAsiaTheme="minorEastAsia" w:hAnsiTheme="minorHAnsi" w:cstheme="minorBidi"/>
              <w:sz w:val="22"/>
            </w:rPr>
          </w:pPr>
          <w:hyperlink w:anchor="_Toc2670471" w:history="1">
            <w:r w:rsidR="002731AA" w:rsidRPr="005B692D">
              <w:rPr>
                <w:rStyle w:val="Hyperlink"/>
              </w:rPr>
              <w:t>&lt;Other useful information&gt;</w:t>
            </w:r>
            <w:r w:rsidR="002731AA">
              <w:rPr>
                <w:webHidden/>
              </w:rPr>
              <w:tab/>
            </w:r>
            <w:r w:rsidR="002731AA">
              <w:rPr>
                <w:webHidden/>
              </w:rPr>
              <w:fldChar w:fldCharType="begin"/>
            </w:r>
            <w:r w:rsidR="002731AA">
              <w:rPr>
                <w:webHidden/>
              </w:rPr>
              <w:instrText xml:space="preserve"> PAGEREF _Toc2670471 \h </w:instrText>
            </w:r>
            <w:r w:rsidR="002731AA">
              <w:rPr>
                <w:webHidden/>
              </w:rPr>
            </w:r>
            <w:r w:rsidR="002731AA">
              <w:rPr>
                <w:webHidden/>
              </w:rPr>
              <w:fldChar w:fldCharType="separate"/>
            </w:r>
            <w:r w:rsidR="002731AA">
              <w:rPr>
                <w:webHidden/>
              </w:rPr>
              <w:t>13</w:t>
            </w:r>
            <w:r w:rsidR="002731AA">
              <w:rPr>
                <w:webHidden/>
              </w:rPr>
              <w:fldChar w:fldCharType="end"/>
            </w:r>
          </w:hyperlink>
        </w:p>
        <w:p w14:paraId="256F3C26" w14:textId="68577F1F" w:rsidR="002731AA" w:rsidRDefault="00B63CAC">
          <w:pPr>
            <w:pStyle w:val="TOC1"/>
            <w:rPr>
              <w:rFonts w:asciiTheme="minorHAnsi" w:eastAsiaTheme="minorEastAsia" w:hAnsiTheme="minorHAnsi" w:cstheme="minorBidi"/>
              <w:sz w:val="22"/>
            </w:rPr>
          </w:pPr>
          <w:hyperlink w:anchor="_Toc2670472" w:history="1">
            <w:r w:rsidR="002731AA" w:rsidRPr="005B692D">
              <w:rPr>
                <w:rStyle w:val="Hyperlink"/>
              </w:rPr>
              <w:t>FAQ</w:t>
            </w:r>
            <w:r w:rsidR="002731AA">
              <w:rPr>
                <w:webHidden/>
              </w:rPr>
              <w:tab/>
            </w:r>
            <w:r w:rsidR="002731AA">
              <w:rPr>
                <w:webHidden/>
              </w:rPr>
              <w:fldChar w:fldCharType="begin"/>
            </w:r>
            <w:r w:rsidR="002731AA">
              <w:rPr>
                <w:webHidden/>
              </w:rPr>
              <w:instrText xml:space="preserve"> PAGEREF _Toc2670472 \h </w:instrText>
            </w:r>
            <w:r w:rsidR="002731AA">
              <w:rPr>
                <w:webHidden/>
              </w:rPr>
            </w:r>
            <w:r w:rsidR="002731AA">
              <w:rPr>
                <w:webHidden/>
              </w:rPr>
              <w:fldChar w:fldCharType="separate"/>
            </w:r>
            <w:r w:rsidR="002731AA">
              <w:rPr>
                <w:webHidden/>
              </w:rPr>
              <w:t>13</w:t>
            </w:r>
            <w:r w:rsidR="002731AA">
              <w:rPr>
                <w:webHidden/>
              </w:rPr>
              <w:fldChar w:fldCharType="end"/>
            </w:r>
          </w:hyperlink>
        </w:p>
        <w:p w14:paraId="3763504D" w14:textId="55E95E46" w:rsidR="002731AA" w:rsidRDefault="00B63CAC">
          <w:pPr>
            <w:pStyle w:val="TOC1"/>
            <w:rPr>
              <w:rFonts w:asciiTheme="minorHAnsi" w:eastAsiaTheme="minorEastAsia" w:hAnsiTheme="minorHAnsi" w:cstheme="minorBidi"/>
              <w:sz w:val="22"/>
            </w:rPr>
          </w:pPr>
          <w:hyperlink w:anchor="_Toc2670473" w:history="1">
            <w:r w:rsidR="002731AA" w:rsidRPr="005B692D">
              <w:rPr>
                <w:rStyle w:val="Hyperlink"/>
              </w:rPr>
              <w:t>Send us feedback</w:t>
            </w:r>
            <w:r w:rsidR="002731AA">
              <w:rPr>
                <w:webHidden/>
              </w:rPr>
              <w:tab/>
            </w:r>
            <w:r w:rsidR="002731AA">
              <w:rPr>
                <w:webHidden/>
              </w:rPr>
              <w:fldChar w:fldCharType="begin"/>
            </w:r>
            <w:r w:rsidR="002731AA">
              <w:rPr>
                <w:webHidden/>
              </w:rPr>
              <w:instrText xml:space="preserve"> PAGEREF _Toc2670473 \h </w:instrText>
            </w:r>
            <w:r w:rsidR="002731AA">
              <w:rPr>
                <w:webHidden/>
              </w:rPr>
            </w:r>
            <w:r w:rsidR="002731AA">
              <w:rPr>
                <w:webHidden/>
              </w:rPr>
              <w:fldChar w:fldCharType="separate"/>
            </w:r>
            <w:r w:rsidR="002731AA">
              <w:rPr>
                <w:webHidden/>
              </w:rPr>
              <w:t>14</w:t>
            </w:r>
            <w:r w:rsidR="002731AA">
              <w:rPr>
                <w:webHidden/>
              </w:rPr>
              <w:fldChar w:fldCharType="end"/>
            </w:r>
          </w:hyperlink>
        </w:p>
        <w:p w14:paraId="780C7349" w14:textId="69ECFA7E" w:rsidR="002731AA" w:rsidRDefault="00B63CAC">
          <w:pPr>
            <w:pStyle w:val="TOC1"/>
            <w:rPr>
              <w:rFonts w:asciiTheme="minorHAnsi" w:eastAsiaTheme="minorEastAsia" w:hAnsiTheme="minorHAnsi" w:cstheme="minorBidi"/>
              <w:sz w:val="22"/>
            </w:rPr>
          </w:pPr>
          <w:hyperlink w:anchor="_Toc2670474" w:history="1">
            <w:r w:rsidR="002731AA" w:rsidRPr="005B692D">
              <w:rPr>
                <w:rStyle w:val="Hyperlink"/>
              </w:rPr>
              <w:t>Additional resources</w:t>
            </w:r>
            <w:r w:rsidR="002731AA">
              <w:rPr>
                <w:webHidden/>
              </w:rPr>
              <w:tab/>
            </w:r>
            <w:r w:rsidR="002731AA">
              <w:rPr>
                <w:webHidden/>
              </w:rPr>
              <w:fldChar w:fldCharType="begin"/>
            </w:r>
            <w:r w:rsidR="002731AA">
              <w:rPr>
                <w:webHidden/>
              </w:rPr>
              <w:instrText xml:space="preserve"> PAGEREF _Toc2670474 \h </w:instrText>
            </w:r>
            <w:r w:rsidR="002731AA">
              <w:rPr>
                <w:webHidden/>
              </w:rPr>
            </w:r>
            <w:r w:rsidR="002731AA">
              <w:rPr>
                <w:webHidden/>
              </w:rPr>
              <w:fldChar w:fldCharType="separate"/>
            </w:r>
            <w:r w:rsidR="002731AA">
              <w:rPr>
                <w:webHidden/>
              </w:rPr>
              <w:t>14</w:t>
            </w:r>
            <w:r w:rsidR="002731AA">
              <w:rPr>
                <w:webHidden/>
              </w:rPr>
              <w:fldChar w:fldCharType="end"/>
            </w:r>
          </w:hyperlink>
        </w:p>
        <w:p w14:paraId="10AFA525" w14:textId="344DEB7D" w:rsidR="002731AA" w:rsidRDefault="00B63CAC">
          <w:pPr>
            <w:pStyle w:val="TOC1"/>
            <w:rPr>
              <w:rFonts w:asciiTheme="minorHAnsi" w:eastAsiaTheme="minorEastAsia" w:hAnsiTheme="minorHAnsi" w:cstheme="minorBidi"/>
              <w:sz w:val="22"/>
            </w:rPr>
          </w:pPr>
          <w:hyperlink w:anchor="_Toc2670475" w:history="1">
            <w:r w:rsidR="002731AA" w:rsidRPr="005B692D">
              <w:rPr>
                <w:rStyle w:val="Hyperlink"/>
              </w:rPr>
              <w:t>Document revisions</w:t>
            </w:r>
            <w:r w:rsidR="002731AA">
              <w:rPr>
                <w:webHidden/>
              </w:rPr>
              <w:tab/>
            </w:r>
            <w:r w:rsidR="002731AA">
              <w:rPr>
                <w:webHidden/>
              </w:rPr>
              <w:fldChar w:fldCharType="begin"/>
            </w:r>
            <w:r w:rsidR="002731AA">
              <w:rPr>
                <w:webHidden/>
              </w:rPr>
              <w:instrText xml:space="preserve"> PAGEREF _Toc2670475 \h </w:instrText>
            </w:r>
            <w:r w:rsidR="002731AA">
              <w:rPr>
                <w:webHidden/>
              </w:rPr>
            </w:r>
            <w:r w:rsidR="002731AA">
              <w:rPr>
                <w:webHidden/>
              </w:rPr>
              <w:fldChar w:fldCharType="separate"/>
            </w:r>
            <w:r w:rsidR="002731AA">
              <w:rPr>
                <w:webHidden/>
              </w:rPr>
              <w:t>14</w:t>
            </w:r>
            <w:r w:rsidR="002731AA">
              <w:rPr>
                <w:webHidden/>
              </w:rPr>
              <w:fldChar w:fldCharType="end"/>
            </w:r>
          </w:hyperlink>
        </w:p>
        <w:p w14:paraId="3D5F2607" w14:textId="3EA24599" w:rsidR="002731AA" w:rsidRDefault="00B63CAC">
          <w:pPr>
            <w:pStyle w:val="TOC1"/>
            <w:rPr>
              <w:rFonts w:asciiTheme="minorHAnsi" w:eastAsiaTheme="minorEastAsia" w:hAnsiTheme="minorHAnsi" w:cstheme="minorBidi"/>
              <w:sz w:val="22"/>
            </w:rPr>
          </w:pPr>
          <w:hyperlink w:anchor="_Toc2670476" w:history="1">
            <w:r w:rsidR="002731AA" w:rsidRPr="005B692D">
              <w:rPr>
                <w:rStyle w:val="Hyperlink"/>
              </w:rPr>
              <w:t>Style Guide</w:t>
            </w:r>
            <w:r w:rsidR="002731AA">
              <w:rPr>
                <w:webHidden/>
              </w:rPr>
              <w:tab/>
            </w:r>
            <w:r w:rsidR="002731AA">
              <w:rPr>
                <w:webHidden/>
              </w:rPr>
              <w:fldChar w:fldCharType="begin"/>
            </w:r>
            <w:r w:rsidR="002731AA">
              <w:rPr>
                <w:webHidden/>
              </w:rPr>
              <w:instrText xml:space="preserve"> PAGEREF _Toc2670476 \h </w:instrText>
            </w:r>
            <w:r w:rsidR="002731AA">
              <w:rPr>
                <w:webHidden/>
              </w:rPr>
            </w:r>
            <w:r w:rsidR="002731AA">
              <w:rPr>
                <w:webHidden/>
              </w:rPr>
              <w:fldChar w:fldCharType="separate"/>
            </w:r>
            <w:r w:rsidR="002731AA">
              <w:rPr>
                <w:webHidden/>
              </w:rPr>
              <w:t>16</w:t>
            </w:r>
            <w:r w:rsidR="002731AA">
              <w:rPr>
                <w:webHidden/>
              </w:rPr>
              <w:fldChar w:fldCharType="end"/>
            </w:r>
          </w:hyperlink>
        </w:p>
        <w:p w14:paraId="0642AD1E" w14:textId="246B3282" w:rsidR="002731AA" w:rsidRDefault="00B63CAC">
          <w:pPr>
            <w:pStyle w:val="TOC2"/>
            <w:rPr>
              <w:rFonts w:asciiTheme="minorHAnsi" w:eastAsiaTheme="minorEastAsia" w:hAnsiTheme="minorHAnsi" w:cstheme="minorBidi"/>
              <w:noProof/>
              <w:sz w:val="22"/>
            </w:rPr>
          </w:pPr>
          <w:hyperlink w:anchor="_Toc2670477" w:history="1">
            <w:r w:rsidR="002731AA" w:rsidRPr="005B692D">
              <w:rPr>
                <w:rStyle w:val="Hyperlink"/>
                <w:noProof/>
              </w:rPr>
              <w:t>Terminology and usage</w:t>
            </w:r>
            <w:r w:rsidR="002731AA">
              <w:rPr>
                <w:noProof/>
                <w:webHidden/>
              </w:rPr>
              <w:tab/>
            </w:r>
            <w:r w:rsidR="002731AA">
              <w:rPr>
                <w:noProof/>
                <w:webHidden/>
              </w:rPr>
              <w:fldChar w:fldCharType="begin"/>
            </w:r>
            <w:r w:rsidR="002731AA">
              <w:rPr>
                <w:noProof/>
                <w:webHidden/>
              </w:rPr>
              <w:instrText xml:space="preserve"> PAGEREF _Toc2670477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46F811D1" w14:textId="0BE6AC54" w:rsidR="002731AA" w:rsidRDefault="00B63CAC">
          <w:pPr>
            <w:pStyle w:val="TOC2"/>
            <w:rPr>
              <w:rFonts w:asciiTheme="minorHAnsi" w:eastAsiaTheme="minorEastAsia" w:hAnsiTheme="minorHAnsi" w:cstheme="minorBidi"/>
              <w:noProof/>
              <w:sz w:val="22"/>
            </w:rPr>
          </w:pPr>
          <w:hyperlink w:anchor="_Toc2670478" w:history="1">
            <w:r w:rsidR="002731AA" w:rsidRPr="005B692D">
              <w:rPr>
                <w:rStyle w:val="Hyperlink"/>
                <w:noProof/>
              </w:rPr>
              <w:t>Bullet lists</w:t>
            </w:r>
            <w:r w:rsidR="002731AA">
              <w:rPr>
                <w:noProof/>
                <w:webHidden/>
              </w:rPr>
              <w:tab/>
            </w:r>
            <w:r w:rsidR="002731AA">
              <w:rPr>
                <w:noProof/>
                <w:webHidden/>
              </w:rPr>
              <w:fldChar w:fldCharType="begin"/>
            </w:r>
            <w:r w:rsidR="002731AA">
              <w:rPr>
                <w:noProof/>
                <w:webHidden/>
              </w:rPr>
              <w:instrText xml:space="preserve"> PAGEREF _Toc2670478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35D0686D" w14:textId="5FE1D0CD" w:rsidR="002731AA" w:rsidRDefault="00B63CAC">
          <w:pPr>
            <w:pStyle w:val="TOC2"/>
            <w:rPr>
              <w:rFonts w:asciiTheme="minorHAnsi" w:eastAsiaTheme="minorEastAsia" w:hAnsiTheme="minorHAnsi" w:cstheme="minorBidi"/>
              <w:noProof/>
              <w:sz w:val="22"/>
            </w:rPr>
          </w:pPr>
          <w:hyperlink w:anchor="_Toc2670479" w:history="1">
            <w:r w:rsidR="002731AA" w:rsidRPr="005B692D">
              <w:rPr>
                <w:rStyle w:val="Hyperlink"/>
                <w:noProof/>
              </w:rPr>
              <w:t>Numbered lists for procedures</w:t>
            </w:r>
            <w:r w:rsidR="002731AA">
              <w:rPr>
                <w:noProof/>
                <w:webHidden/>
              </w:rPr>
              <w:tab/>
            </w:r>
            <w:r w:rsidR="002731AA">
              <w:rPr>
                <w:noProof/>
                <w:webHidden/>
              </w:rPr>
              <w:fldChar w:fldCharType="begin"/>
            </w:r>
            <w:r w:rsidR="002731AA">
              <w:rPr>
                <w:noProof/>
                <w:webHidden/>
              </w:rPr>
              <w:instrText xml:space="preserve"> PAGEREF _Toc2670479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1742EDD9" w14:textId="38A2B345" w:rsidR="002731AA" w:rsidRDefault="00B63CAC">
          <w:pPr>
            <w:pStyle w:val="TOC2"/>
            <w:rPr>
              <w:rFonts w:asciiTheme="minorHAnsi" w:eastAsiaTheme="minorEastAsia" w:hAnsiTheme="minorHAnsi" w:cstheme="minorBidi"/>
              <w:noProof/>
              <w:sz w:val="22"/>
            </w:rPr>
          </w:pPr>
          <w:hyperlink w:anchor="_Toc2670480" w:history="1">
            <w:r w:rsidR="002731AA" w:rsidRPr="005B692D">
              <w:rPr>
                <w:rStyle w:val="Hyperlink"/>
                <w:noProof/>
              </w:rPr>
              <w:t>Tips, notes, and warnings</w:t>
            </w:r>
            <w:r w:rsidR="002731AA">
              <w:rPr>
                <w:noProof/>
                <w:webHidden/>
              </w:rPr>
              <w:tab/>
            </w:r>
            <w:r w:rsidR="002731AA">
              <w:rPr>
                <w:noProof/>
                <w:webHidden/>
              </w:rPr>
              <w:fldChar w:fldCharType="begin"/>
            </w:r>
            <w:r w:rsidR="002731AA">
              <w:rPr>
                <w:noProof/>
                <w:webHidden/>
              </w:rPr>
              <w:instrText xml:space="preserve"> PAGEREF _Toc2670480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7DAB65E9" w14:textId="6B3367C4" w:rsidR="002731AA" w:rsidRDefault="00B63CAC">
          <w:pPr>
            <w:pStyle w:val="TOC2"/>
            <w:rPr>
              <w:rFonts w:asciiTheme="minorHAnsi" w:eastAsiaTheme="minorEastAsia" w:hAnsiTheme="minorHAnsi" w:cstheme="minorBidi"/>
              <w:noProof/>
              <w:sz w:val="22"/>
            </w:rPr>
          </w:pPr>
          <w:hyperlink w:anchor="_Toc2670481" w:history="1">
            <w:r w:rsidR="002731AA" w:rsidRPr="005B692D">
              <w:rPr>
                <w:rStyle w:val="Hyperlink"/>
                <w:noProof/>
              </w:rPr>
              <w:t>Graphics</w:t>
            </w:r>
            <w:r w:rsidR="002731AA">
              <w:rPr>
                <w:noProof/>
                <w:webHidden/>
              </w:rPr>
              <w:tab/>
            </w:r>
            <w:r w:rsidR="002731AA">
              <w:rPr>
                <w:noProof/>
                <w:webHidden/>
              </w:rPr>
              <w:fldChar w:fldCharType="begin"/>
            </w:r>
            <w:r w:rsidR="002731AA">
              <w:rPr>
                <w:noProof/>
                <w:webHidden/>
              </w:rPr>
              <w:instrText xml:space="preserve"> PAGEREF _Toc2670481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337191CF" w14:textId="72194326" w:rsidR="002731AA" w:rsidRDefault="00B63CAC">
          <w:pPr>
            <w:pStyle w:val="TOC2"/>
            <w:rPr>
              <w:rFonts w:asciiTheme="minorHAnsi" w:eastAsiaTheme="minorEastAsia" w:hAnsiTheme="minorHAnsi" w:cstheme="minorBidi"/>
              <w:noProof/>
              <w:sz w:val="22"/>
            </w:rPr>
          </w:pPr>
          <w:hyperlink w:anchor="_Toc2670482" w:history="1">
            <w:r w:rsidR="002731AA" w:rsidRPr="005B692D">
              <w:rPr>
                <w:rStyle w:val="Hyperlink"/>
                <w:noProof/>
              </w:rPr>
              <w:t>Tables</w:t>
            </w:r>
            <w:r w:rsidR="002731AA">
              <w:rPr>
                <w:noProof/>
                <w:webHidden/>
              </w:rPr>
              <w:tab/>
            </w:r>
            <w:r w:rsidR="002731AA">
              <w:rPr>
                <w:noProof/>
                <w:webHidden/>
              </w:rPr>
              <w:fldChar w:fldCharType="begin"/>
            </w:r>
            <w:r w:rsidR="002731AA">
              <w:rPr>
                <w:noProof/>
                <w:webHidden/>
              </w:rPr>
              <w:instrText xml:space="preserve"> PAGEREF _Toc2670482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26F376E9" w14:textId="1022F4B6" w:rsidR="002731AA" w:rsidRDefault="00B63CAC">
          <w:pPr>
            <w:pStyle w:val="TOC2"/>
            <w:rPr>
              <w:rFonts w:asciiTheme="minorHAnsi" w:eastAsiaTheme="minorEastAsia" w:hAnsiTheme="minorHAnsi" w:cstheme="minorBidi"/>
              <w:noProof/>
              <w:sz w:val="22"/>
            </w:rPr>
          </w:pPr>
          <w:hyperlink w:anchor="_Toc2670483" w:history="1">
            <w:r w:rsidR="002731AA" w:rsidRPr="005B692D">
              <w:rPr>
                <w:rStyle w:val="Hyperlink"/>
                <w:noProof/>
              </w:rPr>
              <w:t>References</w:t>
            </w:r>
            <w:r w:rsidR="002731AA">
              <w:rPr>
                <w:noProof/>
                <w:webHidden/>
              </w:rPr>
              <w:tab/>
            </w:r>
            <w:r w:rsidR="002731AA">
              <w:rPr>
                <w:noProof/>
                <w:webHidden/>
              </w:rPr>
              <w:fldChar w:fldCharType="begin"/>
            </w:r>
            <w:r w:rsidR="002731AA">
              <w:rPr>
                <w:noProof/>
                <w:webHidden/>
              </w:rPr>
              <w:instrText xml:space="preserve"> PAGEREF _Toc2670483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652591C6" w14:textId="2E755D24" w:rsidR="002731AA" w:rsidRDefault="00B63CAC">
          <w:pPr>
            <w:pStyle w:val="TOC2"/>
            <w:rPr>
              <w:rFonts w:asciiTheme="minorHAnsi" w:eastAsiaTheme="minorEastAsia" w:hAnsiTheme="minorHAnsi" w:cstheme="minorBidi"/>
              <w:noProof/>
              <w:sz w:val="22"/>
            </w:rPr>
          </w:pPr>
          <w:hyperlink w:anchor="_Toc2670484" w:history="1">
            <w:r w:rsidR="002731AA" w:rsidRPr="005B692D">
              <w:rPr>
                <w:rStyle w:val="Hyperlink"/>
                <w:noProof/>
              </w:rPr>
              <w:t>Code</w:t>
            </w:r>
            <w:r w:rsidR="002731AA">
              <w:rPr>
                <w:noProof/>
                <w:webHidden/>
              </w:rPr>
              <w:tab/>
            </w:r>
            <w:r w:rsidR="002731AA">
              <w:rPr>
                <w:noProof/>
                <w:webHidden/>
              </w:rPr>
              <w:fldChar w:fldCharType="begin"/>
            </w:r>
            <w:r w:rsidR="002731AA">
              <w:rPr>
                <w:noProof/>
                <w:webHidden/>
              </w:rPr>
              <w:instrText xml:space="preserve"> PAGEREF _Toc2670484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4952EBE3" w14:textId="2D0D8EB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275B8CF6" w:rsidR="00BC4504" w:rsidRDefault="00BC4504" w:rsidP="0007302A">
      <w:pPr>
        <w:spacing w:before="400"/>
      </w:pPr>
      <w:r>
        <w:t xml:space="preserve">This Quick Start </w:t>
      </w:r>
      <w:r w:rsidR="00C51A23">
        <w:t>was created</w:t>
      </w:r>
      <w:r>
        <w:t xml:space="preserve"> by </w:t>
      </w:r>
      <w:r w:rsidR="00D461F4">
        <w:t>EVIDIAN</w:t>
      </w:r>
      <w:r w:rsidR="0007302A">
        <w:t xml:space="preserve"> in collaboration with Amazon Web Services (AWS).</w:t>
      </w:r>
      <w:r>
        <w:t xml:space="preserve"> </w:t>
      </w:r>
    </w:p>
    <w:p w14:paraId="66719B96" w14:textId="00F0A8DD" w:rsidR="002C7C82" w:rsidRDefault="00B63CAC" w:rsidP="00B54658">
      <w:hyperlink r:id="rId15"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1" w:name="_Toc535566608"/>
      <w:bookmarkStart w:id="2" w:name="_Toc2670453"/>
      <w:commentRangeStart w:id="3"/>
      <w:r w:rsidRPr="00B54658">
        <w:t>Overview</w:t>
      </w:r>
      <w:bookmarkEnd w:id="1"/>
      <w:commentRangeEnd w:id="3"/>
      <w:r w:rsidR="002D1570" w:rsidRPr="00B54658">
        <w:rPr>
          <w:rStyle w:val="CommentReference"/>
          <w:sz w:val="36"/>
          <w:szCs w:val="24"/>
        </w:rPr>
        <w:commentReference w:id="3"/>
      </w:r>
      <w:bookmarkEnd w:id="2"/>
    </w:p>
    <w:p w14:paraId="602072D7" w14:textId="27B088A1" w:rsidR="00C3207C" w:rsidRDefault="00C3207C" w:rsidP="00EC1857">
      <w:bookmarkStart w:id="4" w:name="_Toc466884484"/>
      <w:r>
        <w:t xml:space="preserve">This Quick Start reference deployment guide provides step-by-step instructions for deploying </w:t>
      </w:r>
      <w:r w:rsidR="00B42673">
        <w:t>SafeKit</w:t>
      </w:r>
      <w:r>
        <w:t xml:space="preserve"> on the AWS Cloud. </w:t>
      </w:r>
    </w:p>
    <w:p w14:paraId="57E29352" w14:textId="0C12B954" w:rsidR="00C3207C" w:rsidRPr="00D461F4" w:rsidRDefault="00C3207C" w:rsidP="008934B8">
      <w:pPr>
        <w:rPr>
          <w:rFonts w:cs="Helvetica"/>
          <w:color w:val="333333"/>
        </w:rPr>
      </w:pPr>
      <w:bookmarkStart w:id="5" w:name="_Toc481076926"/>
      <w:r>
        <w:rPr>
          <w:rFonts w:cs="Helvetica"/>
          <w:color w:val="333333"/>
        </w:rPr>
        <w:t xml:space="preserve">This Quick Start is for users who </w:t>
      </w:r>
      <w:r w:rsidR="00D461F4">
        <w:rPr>
          <w:rFonts w:cs="Helvetica"/>
          <w:color w:val="333333"/>
        </w:rPr>
        <w:t>want to freely try the Evidian SafeKit product for building high availability solutions with real-time replication, load balancing and automatic failover</w:t>
      </w:r>
      <w:r w:rsidRPr="00C3207C">
        <w:t>.</w:t>
      </w:r>
    </w:p>
    <w:p w14:paraId="2A3A9C3D" w14:textId="67684790" w:rsidR="00C3207C" w:rsidRDefault="00B42673" w:rsidP="008934B8">
      <w:pPr>
        <w:pStyle w:val="Heading2"/>
      </w:pPr>
      <w:bookmarkStart w:id="6" w:name="_Toc535566609"/>
      <w:bookmarkStart w:id="7" w:name="_Toc2670454"/>
      <w:r>
        <w:t>SafeKit</w:t>
      </w:r>
      <w:r w:rsidR="00C3207C" w:rsidRPr="002C7C82">
        <w:t xml:space="preserve"> </w:t>
      </w:r>
      <w:r w:rsidR="00C3207C">
        <w:t>on AWS</w:t>
      </w:r>
      <w:bookmarkEnd w:id="5"/>
      <w:bookmarkEnd w:id="6"/>
      <w:bookmarkEnd w:id="7"/>
    </w:p>
    <w:p w14:paraId="22ECBE39" w14:textId="77777777" w:rsidR="00D461F4" w:rsidRDefault="00D461F4" w:rsidP="00D461F4">
      <w:bookmarkStart w:id="8" w:name="_Toc2670455"/>
      <w:r>
        <w:t>In a PRIM-SECOND mirror cluster (2 servers),</w:t>
      </w:r>
    </w:p>
    <w:p w14:paraId="6F4A4A40" w14:textId="77777777" w:rsidR="00D461F4" w:rsidRDefault="00D461F4" w:rsidP="00D461F4">
      <w:pPr>
        <w:pStyle w:val="ListParagraph"/>
        <w:numPr>
          <w:ilvl w:val="0"/>
          <w:numId w:val="36"/>
        </w:numPr>
      </w:pPr>
      <w:r>
        <w:lastRenderedPageBreak/>
        <w:t>the servers are running in different availability zones</w:t>
      </w:r>
    </w:p>
    <w:p w14:paraId="100F6646" w14:textId="77777777" w:rsidR="00D461F4" w:rsidRDefault="00D461F4" w:rsidP="00D461F4">
      <w:pPr>
        <w:pStyle w:val="ListParagraph"/>
        <w:numPr>
          <w:ilvl w:val="0"/>
          <w:numId w:val="36"/>
        </w:numPr>
      </w:pPr>
      <w:r>
        <w:t>the critical application is running on the PRIM server</w:t>
      </w:r>
    </w:p>
    <w:p w14:paraId="39D349FF" w14:textId="77777777" w:rsidR="00D461F4" w:rsidRDefault="00D461F4" w:rsidP="00D461F4">
      <w:pPr>
        <w:pStyle w:val="ListParagraph"/>
        <w:numPr>
          <w:ilvl w:val="0"/>
          <w:numId w:val="36"/>
        </w:numPr>
      </w:pPr>
      <w:r>
        <w:t>users are connected to a primary/secondary virtual IP address which is configured in the Amazon AWS load balancer</w:t>
      </w:r>
    </w:p>
    <w:p w14:paraId="79CA88CF" w14:textId="77777777" w:rsidR="00D461F4" w:rsidRDefault="00D461F4" w:rsidP="00D461F4">
      <w:pPr>
        <w:pStyle w:val="ListParagraph"/>
        <w:numPr>
          <w:ilvl w:val="0"/>
          <w:numId w:val="36"/>
        </w:numPr>
      </w:pPr>
      <w:r>
        <w:t>SafeKit provides a generic health check for the load balancer. On the PRIM server, the health check returns OK to the load balancer and NOK on the SECOND server.</w:t>
      </w:r>
    </w:p>
    <w:p w14:paraId="69EF70D9" w14:textId="77777777" w:rsidR="00D461F4" w:rsidRDefault="00D461F4" w:rsidP="00D461F4">
      <w:pPr>
        <w:pStyle w:val="ListParagraph"/>
        <w:numPr>
          <w:ilvl w:val="0"/>
          <w:numId w:val="36"/>
        </w:numPr>
      </w:pPr>
      <w:r>
        <w:t>in each server, SafeKit monitors the critical application with process checkers and custom checkers</w:t>
      </w:r>
    </w:p>
    <w:p w14:paraId="21C91438" w14:textId="77777777" w:rsidR="00D461F4" w:rsidRDefault="00D461F4" w:rsidP="00D461F4">
      <w:pPr>
        <w:pStyle w:val="ListParagraph"/>
        <w:numPr>
          <w:ilvl w:val="0"/>
          <w:numId w:val="36"/>
        </w:numPr>
      </w:pPr>
      <w:r>
        <w:t>SafeKit restarts automatically the critical application when there is a software failure or a hardware failure thanks to restart scripts</w:t>
      </w:r>
    </w:p>
    <w:p w14:paraId="3A196496" w14:textId="77777777" w:rsidR="00D461F4" w:rsidRDefault="00D461F4" w:rsidP="00D461F4">
      <w:pPr>
        <w:pStyle w:val="ListParagraph"/>
        <w:numPr>
          <w:ilvl w:val="0"/>
          <w:numId w:val="36"/>
        </w:numPr>
      </w:pPr>
      <w:r>
        <w:t>SafeKit makes synchronous real-time replication of files containing critical data</w:t>
      </w:r>
    </w:p>
    <w:p w14:paraId="7B34A9D4" w14:textId="77777777" w:rsidR="00D461F4" w:rsidRDefault="00D461F4" w:rsidP="00D461F4">
      <w:pPr>
        <w:pStyle w:val="ListParagraph"/>
        <w:numPr>
          <w:ilvl w:val="0"/>
          <w:numId w:val="36"/>
        </w:numPr>
      </w:pPr>
      <w:r>
        <w:t>a connector for the SafeKit web console is installed in each server. Thus, the high availability cluster can be managed in a very simple way to avoid human errors</w:t>
      </w:r>
    </w:p>
    <w:p w14:paraId="2E6413F7" w14:textId="3A41A501" w:rsidR="00D461F4" w:rsidRDefault="00D461F4" w:rsidP="00D461F4">
      <w:r>
        <w:t>In a farm cluster (</w:t>
      </w:r>
      <w:del w:id="9" w:author="Troy Ameigh" w:date="2020-04-27T10:01:00Z">
        <w:r w:rsidDel="00306068">
          <w:delText xml:space="preserve">N </w:delText>
        </w:r>
      </w:del>
      <w:ins w:id="10" w:author="Troy Ameigh" w:date="2020-04-27T10:01:00Z">
        <w:r w:rsidR="00306068">
          <w:t>1-4</w:t>
        </w:r>
        <w:r w:rsidR="00306068">
          <w:t xml:space="preserve"> </w:t>
        </w:r>
      </w:ins>
      <w:r>
        <w:t>servers),</w:t>
      </w:r>
    </w:p>
    <w:p w14:paraId="505EBE93" w14:textId="77777777" w:rsidR="00D461F4" w:rsidRDefault="00D461F4" w:rsidP="00D461F4">
      <w:pPr>
        <w:pStyle w:val="ListParagraph"/>
        <w:numPr>
          <w:ilvl w:val="0"/>
          <w:numId w:val="37"/>
        </w:numPr>
      </w:pPr>
      <w:r>
        <w:t>the servers are running in different availability zones</w:t>
      </w:r>
    </w:p>
    <w:p w14:paraId="5DC1F10E" w14:textId="77777777" w:rsidR="00D461F4" w:rsidRDefault="00D461F4" w:rsidP="00D461F4">
      <w:pPr>
        <w:pStyle w:val="ListParagraph"/>
        <w:numPr>
          <w:ilvl w:val="0"/>
          <w:numId w:val="37"/>
        </w:numPr>
      </w:pPr>
      <w:r>
        <w:t>the critical application is running in all servers of the farm</w:t>
      </w:r>
    </w:p>
    <w:p w14:paraId="74499640" w14:textId="77777777" w:rsidR="00D461F4" w:rsidRDefault="00D461F4" w:rsidP="00D461F4">
      <w:pPr>
        <w:pStyle w:val="ListParagraph"/>
        <w:numPr>
          <w:ilvl w:val="0"/>
          <w:numId w:val="37"/>
        </w:numPr>
      </w:pPr>
      <w:r>
        <w:t>users are connected to a virtual IP address which is configured in the Amazon AWS load balancer</w:t>
      </w:r>
    </w:p>
    <w:p w14:paraId="4616123B" w14:textId="77777777" w:rsidR="00D461F4" w:rsidRDefault="00D461F4" w:rsidP="00D461F4">
      <w:pPr>
        <w:pStyle w:val="ListParagraph"/>
        <w:numPr>
          <w:ilvl w:val="0"/>
          <w:numId w:val="37"/>
        </w:numPr>
      </w:pPr>
      <w:r>
        <w:t>SafeKit provides a generic health check for the load balancer. When the farm module is stopped in a server, the health check returns NOK to the load balancer which stops the load balancing of requests to the server. The same behavior happens when there is a hardware failure</w:t>
      </w:r>
    </w:p>
    <w:p w14:paraId="57C63A5F" w14:textId="77777777" w:rsidR="00D461F4" w:rsidRDefault="00D461F4" w:rsidP="00D461F4">
      <w:pPr>
        <w:pStyle w:val="ListParagraph"/>
        <w:numPr>
          <w:ilvl w:val="0"/>
          <w:numId w:val="37"/>
        </w:numPr>
      </w:pPr>
      <w:r>
        <w:t>in each server, SafeKit monitors the critical application with process checkers and custom checkers</w:t>
      </w:r>
    </w:p>
    <w:p w14:paraId="6ABA3FA7" w14:textId="77777777" w:rsidR="00D461F4" w:rsidRDefault="00D461F4" w:rsidP="00D461F4">
      <w:pPr>
        <w:pStyle w:val="ListParagraph"/>
        <w:numPr>
          <w:ilvl w:val="0"/>
          <w:numId w:val="37"/>
        </w:numPr>
      </w:pPr>
      <w:r>
        <w:t>SafeKit restarts automatically the critical application in a server when there is a software failure thanks to restart scripts</w:t>
      </w:r>
    </w:p>
    <w:p w14:paraId="0628CE27" w14:textId="77777777" w:rsidR="00D461F4" w:rsidRPr="00961A87" w:rsidRDefault="00D461F4" w:rsidP="00D461F4">
      <w:pPr>
        <w:pStyle w:val="ListParagraph"/>
        <w:numPr>
          <w:ilvl w:val="0"/>
          <w:numId w:val="37"/>
        </w:numPr>
      </w:pPr>
      <w:r>
        <w:t>a connector for the SafeKit web console is installed in each server. Thus, the load balancing cluster can be managed in a very simple way to avoid human errors</w:t>
      </w:r>
    </w:p>
    <w:p w14:paraId="57A14563" w14:textId="693EF90B" w:rsidR="006857D5" w:rsidRPr="00B54658" w:rsidRDefault="00C3207C" w:rsidP="008934B8">
      <w:pPr>
        <w:pStyle w:val="Heading2"/>
      </w:pPr>
      <w:r w:rsidRPr="00B54658">
        <w:t>Cost and l</w:t>
      </w:r>
      <w:r w:rsidR="006857D5" w:rsidRPr="00B54658">
        <w:t>icenses</w:t>
      </w:r>
      <w:bookmarkEnd w:id="4"/>
      <w:bookmarkEnd w:id="8"/>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lastRenderedPageBreak/>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6"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17" w:history="1">
        <w:r>
          <w:rPr>
            <w:rStyle w:val="Hyperlink"/>
            <w:rFonts w:eastAsiaTheme="majorEastAsia"/>
          </w:rPr>
          <w:t>AWS documentation</w:t>
        </w:r>
      </w:hyperlink>
      <w:r>
        <w:t>.</w:t>
      </w:r>
    </w:p>
    <w:p w14:paraId="5739C46B" w14:textId="77777777" w:rsidR="00D461F4" w:rsidRPr="001E6997" w:rsidRDefault="00D461F4" w:rsidP="00D461F4">
      <w:bookmarkStart w:id="11" w:name="_Hlk529782922"/>
      <w:bookmarkStart w:id="12" w:name="_Toc2670456"/>
      <w:r w:rsidRPr="001E6997">
        <w:t xml:space="preserve">The </w:t>
      </w:r>
      <w:r>
        <w:t>Evidian SafeKit is deployed with a free trial license key that will stop the product after each 3 days of uptime.</w:t>
      </w:r>
    </w:p>
    <w:bookmarkEnd w:id="11"/>
    <w:p w14:paraId="14D61D6A" w14:textId="08413FCC" w:rsidR="00487A30" w:rsidRPr="006D45F3" w:rsidRDefault="00CE654D" w:rsidP="008B2968">
      <w:pPr>
        <w:pStyle w:val="Heading1"/>
      </w:pPr>
      <w:r w:rsidRPr="006D45F3">
        <w:t>Architecture</w:t>
      </w:r>
      <w:bookmarkEnd w:id="12"/>
    </w:p>
    <w:p w14:paraId="75332CD8" w14:textId="061013D5"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00B42673">
        <w:t>SafeKit</w:t>
      </w:r>
      <w:r w:rsidRPr="00D87AD6">
        <w:rPr>
          <w:color w:val="C00000"/>
        </w:rPr>
        <w:t xml:space="preserve"> </w:t>
      </w:r>
      <w:r>
        <w:t xml:space="preserve">environment in the </w:t>
      </w:r>
      <w:r w:rsidR="0044694D">
        <w:t>AWS C</w:t>
      </w:r>
      <w:r w:rsidR="00EA0F29">
        <w:t>loud.</w:t>
      </w:r>
    </w:p>
    <w:p w14:paraId="3AD15B30" w14:textId="1C789AFE" w:rsidR="00EA0F29" w:rsidRPr="00665E39" w:rsidRDefault="00C154B3" w:rsidP="00EA0F29">
      <w:pPr>
        <w:pStyle w:val="Picture"/>
      </w:pPr>
      <w:r>
        <w:rPr>
          <w:noProof/>
        </w:rPr>
        <w:drawing>
          <wp:inline distT="0" distB="0" distL="0" distR="0" wp14:anchorId="59DEC868" wp14:editId="17FECAD7">
            <wp:extent cx="6172200" cy="34715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SafeKit Mirror diagram.png"/>
                    <pic:cNvPicPr/>
                  </pic:nvPicPr>
                  <pic:blipFill>
                    <a:blip r:embed="rId18"/>
                    <a:stretch>
                      <a:fillRect/>
                    </a:stretch>
                  </pic:blipFill>
                  <pic:spPr>
                    <a:xfrm>
                      <a:off x="0" y="0"/>
                      <a:ext cx="6172200" cy="3471545"/>
                    </a:xfrm>
                    <a:prstGeom prst="rect">
                      <a:avLst/>
                    </a:prstGeom>
                  </pic:spPr>
                </pic:pic>
              </a:graphicData>
            </a:graphic>
          </wp:inline>
        </w:drawing>
      </w:r>
    </w:p>
    <w:p w14:paraId="0CB9808D" w14:textId="78E53967" w:rsidR="009E6B5A" w:rsidRDefault="009E6B5A" w:rsidP="00807635">
      <w:pPr>
        <w:pStyle w:val="Caption"/>
        <w:spacing w:after="400"/>
      </w:pPr>
      <w:r>
        <w:t>Figure 1: Quick Start</w:t>
      </w:r>
      <w:r w:rsidR="00B83C1D">
        <w:t xml:space="preserve"> architecture for</w:t>
      </w:r>
      <w:r>
        <w:t xml:space="preserve"> </w:t>
      </w:r>
      <w:r w:rsidR="00B42673">
        <w:t>SafeKit</w:t>
      </w:r>
      <w:r w:rsidR="00807635">
        <w:t xml:space="preserve"> </w:t>
      </w:r>
      <w:r w:rsidR="00C154B3">
        <w:t xml:space="preserve">mirror </w:t>
      </w:r>
      <w:r>
        <w:t>on AWS</w:t>
      </w:r>
      <w:commentRangeStart w:id="13"/>
      <w:commentRangeEnd w:id="13"/>
      <w:r w:rsidR="00DE1D4E">
        <w:rPr>
          <w:rStyle w:val="CommentReference"/>
          <w:rFonts w:eastAsia="Times New Roman"/>
          <w:b w:val="0"/>
          <w:bCs w:val="0"/>
          <w:color w:val="212120"/>
          <w:kern w:val="28"/>
        </w:rPr>
        <w:commentReference w:id="13"/>
      </w:r>
    </w:p>
    <w:p w14:paraId="45348E64" w14:textId="4D2032AB" w:rsidR="00C154B3" w:rsidRDefault="00C154B3" w:rsidP="00C154B3">
      <w:pPr>
        <w:pStyle w:val="Caption"/>
        <w:spacing w:after="400"/>
      </w:pPr>
      <w:r>
        <w:rPr>
          <w:noProof/>
        </w:rPr>
        <w:lastRenderedPageBreak/>
        <w:drawing>
          <wp:inline distT="0" distB="0" distL="0" distR="0" wp14:anchorId="6744B9FD" wp14:editId="7002BB04">
            <wp:extent cx="6172200" cy="34715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ck Start SafeKit Farm diagram.png"/>
                    <pic:cNvPicPr/>
                  </pic:nvPicPr>
                  <pic:blipFill>
                    <a:blip r:embed="rId19"/>
                    <a:stretch>
                      <a:fillRect/>
                    </a:stretch>
                  </pic:blipFill>
                  <pic:spPr>
                    <a:xfrm>
                      <a:off x="0" y="0"/>
                      <a:ext cx="6172200" cy="3471545"/>
                    </a:xfrm>
                    <a:prstGeom prst="rect">
                      <a:avLst/>
                    </a:prstGeom>
                  </pic:spPr>
                </pic:pic>
              </a:graphicData>
            </a:graphic>
          </wp:inline>
        </w:drawing>
      </w:r>
    </w:p>
    <w:p w14:paraId="0CD81976" w14:textId="3763C6E2" w:rsidR="00C154B3" w:rsidRPr="00C154B3" w:rsidRDefault="00C154B3" w:rsidP="00C154B3">
      <w:pPr>
        <w:pStyle w:val="Caption"/>
        <w:spacing w:after="400"/>
      </w:pPr>
      <w:r>
        <w:t xml:space="preserve">Figure 1: Quick Start architecture for SafeKit </w:t>
      </w:r>
      <w:proofErr w:type="gramStart"/>
      <w:r>
        <w:t>farm  on</w:t>
      </w:r>
      <w:proofErr w:type="gramEnd"/>
      <w:r>
        <w:t xml:space="preserve"> AWS</w:t>
      </w:r>
      <w:commentRangeStart w:id="14"/>
      <w:commentRangeEnd w:id="14"/>
      <w:r>
        <w:rPr>
          <w:rStyle w:val="CommentReference"/>
          <w:rFonts w:eastAsia="Times New Roman"/>
          <w:b w:val="0"/>
          <w:bCs w:val="0"/>
          <w:color w:val="212120"/>
          <w:kern w:val="28"/>
        </w:rPr>
        <w:commentReference w:id="14"/>
      </w:r>
    </w:p>
    <w:p w14:paraId="52844862" w14:textId="77777777" w:rsidR="006A53DE" w:rsidRDefault="006A53DE" w:rsidP="00EC1857">
      <w:pPr>
        <w:spacing w:after="140"/>
      </w:pPr>
      <w:r>
        <w:t>The Quick Start sets up the following:</w:t>
      </w:r>
      <w:commentRangeStart w:id="15"/>
      <w:commentRangeEnd w:id="15"/>
      <w:r w:rsidR="00DE1D4E">
        <w:rPr>
          <w:rStyle w:val="CommentReference"/>
        </w:rPr>
        <w:commentReference w:id="15"/>
      </w:r>
    </w:p>
    <w:p w14:paraId="60DB8772" w14:textId="77777777" w:rsidR="00C154B3" w:rsidRPr="00907797" w:rsidRDefault="00C154B3" w:rsidP="00C154B3">
      <w:pPr>
        <w:pStyle w:val="ListBullet"/>
        <w:rPr>
          <w:rFonts w:ascii="Times New Roman" w:hAnsi="Times New Roman"/>
          <w:color w:val="auto"/>
          <w:kern w:val="0"/>
        </w:rPr>
      </w:pPr>
      <w:bookmarkStart w:id="16" w:name="_Planning_the_deployment"/>
      <w:bookmarkStart w:id="17" w:name="_Toc2670457"/>
      <w:bookmarkEnd w:id="16"/>
      <w:r>
        <w:t>A highly available architecture that spans up to four Availability zones (two in case of mirror module).</w:t>
      </w:r>
    </w:p>
    <w:p w14:paraId="60E80B56" w14:textId="77777777" w:rsidR="00C154B3" w:rsidRPr="0073249D" w:rsidRDefault="00C154B3" w:rsidP="00C154B3">
      <w:pPr>
        <w:pStyle w:val="ListBullet"/>
        <w:rPr>
          <w:rFonts w:ascii="Times New Roman" w:hAnsi="Times New Roman"/>
          <w:color w:val="auto"/>
          <w:kern w:val="0"/>
        </w:rPr>
      </w:pPr>
      <w:r>
        <w:t>One EC2 instance by Availability zone. Instance Images are Linux or Windows 2016.</w:t>
      </w:r>
    </w:p>
    <w:p w14:paraId="4107C3CD" w14:textId="77777777" w:rsidR="00C154B3" w:rsidRDefault="00C154B3" w:rsidP="00C154B3">
      <w:pPr>
        <w:pStyle w:val="ListBullet"/>
      </w:pPr>
      <w:r>
        <w:t>A VPC configured with a public subnet by availability zone according to AWS best practices, to provide you with your own virtual network on AWS.</w:t>
      </w:r>
    </w:p>
    <w:p w14:paraId="61EF55FA" w14:textId="77777777" w:rsidR="00C154B3" w:rsidRDefault="00C154B3" w:rsidP="00C154B3">
      <w:pPr>
        <w:pStyle w:val="ListBullet"/>
        <w:rPr>
          <w:color w:val="auto"/>
        </w:rPr>
      </w:pPr>
      <w:r>
        <w:rPr>
          <w:color w:val="auto"/>
        </w:rPr>
        <w:t>An Elastic IP by public subnet, for SafeKit web console access.</w:t>
      </w:r>
    </w:p>
    <w:p w14:paraId="35C2551A" w14:textId="77777777" w:rsidR="00C154B3" w:rsidRDefault="00C154B3" w:rsidP="00C154B3">
      <w:pPr>
        <w:pStyle w:val="ListBullet"/>
        <w:rPr>
          <w:color w:val="auto"/>
        </w:rPr>
      </w:pPr>
      <w:r>
        <w:rPr>
          <w:color w:val="auto"/>
        </w:rPr>
        <w:t>A Network Load Balancer with a health check on a URL controlled by SafeKit.</w:t>
      </w:r>
    </w:p>
    <w:p w14:paraId="7B4794E4" w14:textId="77777777" w:rsidR="00C154B3" w:rsidRPr="006C42EF" w:rsidRDefault="00C154B3" w:rsidP="00C154B3">
      <w:pPr>
        <w:pStyle w:val="ListBullet"/>
        <w:rPr>
          <w:color w:val="auto"/>
        </w:rPr>
      </w:pPr>
      <w:r>
        <w:rPr>
          <w:color w:val="auto"/>
        </w:rPr>
        <w:t>A Security Group that allow access to port 9453 and to the VIP port to the EIPs.</w:t>
      </w:r>
    </w:p>
    <w:p w14:paraId="580A0A6D" w14:textId="64A35336" w:rsidR="00B36ABE" w:rsidRDefault="00B36ABE" w:rsidP="008B2968">
      <w:pPr>
        <w:pStyle w:val="Heading1"/>
      </w:pPr>
      <w:r>
        <w:t>Planning the deployment</w:t>
      </w:r>
      <w:bookmarkEnd w:id="17"/>
    </w:p>
    <w:p w14:paraId="62FE69D1" w14:textId="59526E8F" w:rsidR="008B6A58" w:rsidRDefault="00320A09" w:rsidP="008934B8">
      <w:pPr>
        <w:pStyle w:val="Heading2"/>
        <w:spacing w:before="140"/>
      </w:pPr>
      <w:bookmarkStart w:id="18" w:name="_Toc2670458"/>
      <w:r>
        <w:t>Specialized k</w:t>
      </w:r>
      <w:r w:rsidR="008B6A58">
        <w:t>nowledge</w:t>
      </w:r>
      <w:bookmarkEnd w:id="18"/>
    </w:p>
    <w:p w14:paraId="72447025" w14:textId="165DFA2B" w:rsidR="00B36ABE" w:rsidRDefault="00B36ABE" w:rsidP="008934B8">
      <w:bookmarkStart w:id="19" w:name="_Automated_Deployment"/>
      <w:bookmarkStart w:id="20" w:name="_Deployment_Options"/>
      <w:bookmarkStart w:id="21" w:name="_Toc462612194"/>
      <w:bookmarkStart w:id="22" w:name="_Toc470792037"/>
      <w:bookmarkEnd w:id="19"/>
      <w:bookmarkEnd w:id="20"/>
      <w:r>
        <w:t xml:space="preserve">This deployment guide requires a moderate level of familiarity with AWS services. If you’re new to AWS, visit the </w:t>
      </w:r>
      <w:hyperlink r:id="rId20" w:history="1">
        <w:r>
          <w:rPr>
            <w:rStyle w:val="Hyperlink"/>
          </w:rPr>
          <w:t>Getting Started Resource Center</w:t>
        </w:r>
      </w:hyperlink>
      <w:r>
        <w:t xml:space="preserve"> </w:t>
      </w:r>
      <w:r w:rsidR="00334434">
        <w:t>and the</w:t>
      </w:r>
      <w:r>
        <w:t xml:space="preserve"> </w:t>
      </w:r>
      <w:hyperlink r:id="rId21" w:tgtFrame="_blank" w:history="1">
        <w:r>
          <w:rPr>
            <w:rStyle w:val="Hyperlink"/>
            <w:rFonts w:eastAsiaTheme="majorEastAsia"/>
          </w:rPr>
          <w:t xml:space="preserve">AWS Training and </w:t>
        </w:r>
        <w:r>
          <w:rPr>
            <w:rStyle w:val="Hyperlink"/>
            <w:rFonts w:eastAsiaTheme="majorEastAsia"/>
          </w:rPr>
          <w:lastRenderedPageBreak/>
          <w:t>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3" w:name="_Toc2670459"/>
      <w:r>
        <w:t>AWS account</w:t>
      </w:r>
      <w:bookmarkEnd w:id="23"/>
    </w:p>
    <w:p w14:paraId="4A642949" w14:textId="5FF2DDA4" w:rsidR="00320A09" w:rsidRDefault="00320A09" w:rsidP="00320A09">
      <w:r>
        <w:t xml:space="preserve">If you don’t already have an AWS account, create one at </w:t>
      </w:r>
      <w:hyperlink r:id="rId22"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4" w:name="_Technical_requirements"/>
      <w:bookmarkStart w:id="25" w:name="_Toc2670460"/>
      <w:bookmarkEnd w:id="24"/>
      <w:r>
        <w:t>Technical r</w:t>
      </w:r>
      <w:r w:rsidR="00334434">
        <w:t>equirements</w:t>
      </w:r>
      <w:commentRangeStart w:id="26"/>
      <w:commentRangeEnd w:id="26"/>
      <w:r w:rsidR="002B436C">
        <w:rPr>
          <w:rStyle w:val="CommentReference"/>
          <w:rFonts w:ascii="Georgia" w:hAnsi="Georgia"/>
          <w:bCs/>
          <w:color w:val="212120"/>
        </w:rPr>
        <w:commentReference w:id="26"/>
      </w:r>
      <w:bookmarkEnd w:id="25"/>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B63CAC" w:rsidP="00384C28">
            <w:pPr>
              <w:pStyle w:val="Tabletext"/>
              <w:widowControl w:val="0"/>
            </w:pPr>
            <w:hyperlink r:id="rId23" w:history="1">
              <w:r w:rsidR="009C02EF" w:rsidRPr="007967D5">
                <w:rPr>
                  <w:rStyle w:val="Hyperlink"/>
                  <w:b w:val="0"/>
                </w:rPr>
                <w:t>Resources</w:t>
              </w:r>
            </w:hyperlink>
          </w:p>
        </w:tc>
        <w:tc>
          <w:tcPr>
            <w:tcW w:w="7221" w:type="dxa"/>
          </w:tcPr>
          <w:p w14:paraId="11BB9B6B" w14:textId="7B069C0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4"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5" w:history="1">
              <w:r w:rsidR="00884E48" w:rsidRPr="00884E48">
                <w:rPr>
                  <w:rStyle w:val="Hyperlink"/>
                </w:rPr>
                <w:t>AWS documentation</w:t>
              </w:r>
            </w:hyperlink>
            <w:r w:rsidR="00884E48">
              <w:t>.</w:t>
            </w:r>
          </w:p>
          <w:p w14:paraId="65D5040B" w14:textId="7E1CF11A" w:rsidR="00825EB6" w:rsidRDefault="00B63CAC"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6"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2B60238C" w:rsidR="00884E48" w:rsidRPr="001506BB" w:rsidRDefault="00D136D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0E9C656F" w:rsidR="00884E48" w:rsidRPr="001506BB" w:rsidRDefault="00D136D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2 to 4</w:t>
                  </w:r>
                </w:p>
              </w:tc>
            </w:tr>
            <w:tr w:rsidR="00D136D2"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D136D2" w:rsidRDefault="00D136D2" w:rsidP="00D136D2">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2E180E0A" w:rsidR="00D136D2" w:rsidRDefault="00D136D2" w:rsidP="00D136D2">
                  <w:pPr>
                    <w:pStyle w:val="Tabletext"/>
                    <w:widowControl w:val="0"/>
                    <w:jc w:val="center"/>
                    <w:cnfStyle w:val="000000000000" w:firstRow="0" w:lastRow="0" w:firstColumn="0" w:lastColumn="0" w:oddVBand="0" w:evenVBand="0" w:oddHBand="0" w:evenHBand="0" w:firstRowFirstColumn="0" w:firstRowLastColumn="0" w:lastRowFirstColumn="0" w:lastRowLastColumn="0"/>
                  </w:pPr>
                  <w:r>
                    <w:t>1</w:t>
                  </w:r>
                </w:p>
              </w:tc>
            </w:tr>
            <w:tr w:rsidR="00D136D2"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1390AB57" w:rsidR="00D136D2" w:rsidRDefault="00D136D2" w:rsidP="00D136D2">
                  <w:pPr>
                    <w:pStyle w:val="Tabletext"/>
                    <w:widowControl w:val="0"/>
                  </w:pPr>
                  <w:r>
                    <w:t>T</w:t>
                  </w:r>
                  <w:proofErr w:type="gramStart"/>
                  <w:r>
                    <w:t>2  instances</w:t>
                  </w:r>
                  <w:proofErr w:type="gramEnd"/>
                </w:p>
              </w:tc>
              <w:tc>
                <w:tcPr>
                  <w:tcW w:w="2775" w:type="dxa"/>
                  <w:tcBorders>
                    <w:top w:val="single" w:sz="4" w:space="0" w:color="auto"/>
                    <w:bottom w:val="single" w:sz="4" w:space="0" w:color="auto"/>
                  </w:tcBorders>
                  <w:vAlign w:val="center"/>
                </w:tcPr>
                <w:p w14:paraId="24063D6F" w14:textId="5364E0C1" w:rsidR="00D136D2" w:rsidRDefault="00D136D2" w:rsidP="00D136D2">
                  <w:pPr>
                    <w:pStyle w:val="Tabletext"/>
                    <w:widowControl w:val="0"/>
                    <w:jc w:val="center"/>
                    <w:cnfStyle w:val="000000000000" w:firstRow="0" w:lastRow="0" w:firstColumn="0" w:lastColumn="0" w:oddVBand="0" w:evenVBand="0" w:oddHBand="0" w:evenHBand="0" w:firstRowFirstColumn="0" w:firstRowLastColumn="0" w:lastRowFirstColumn="0" w:lastRowLastColumn="0"/>
                  </w:pPr>
                  <w:r>
                    <w:t>2 to 4</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B63CAC" w:rsidP="00384C28">
            <w:pPr>
              <w:pStyle w:val="Tabletext"/>
            </w:pPr>
            <w:hyperlink r:id="rId27" w:history="1">
              <w:r w:rsidR="00334434" w:rsidRPr="00772339">
                <w:rPr>
                  <w:rStyle w:val="Hyperlink"/>
                  <w:b w:val="0"/>
                </w:rPr>
                <w:t>Regions</w:t>
              </w:r>
            </w:hyperlink>
          </w:p>
        </w:tc>
        <w:tc>
          <w:tcPr>
            <w:tcW w:w="7221" w:type="dxa"/>
          </w:tcPr>
          <w:p w14:paraId="42378CDD" w14:textId="07B75BCC"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del w:id="27" w:author="Troy Ameigh" w:date="2020-04-27T10:01:00Z">
              <w:r w:rsidDel="00306068">
                <w:delText xml:space="preserve">This deployment includes </w:delText>
              </w:r>
              <w:commentRangeStart w:id="28"/>
              <w:r w:rsidDel="00306068">
                <w:delText>&lt;service&gt;</w:delText>
              </w:r>
              <w:commentRangeEnd w:id="28"/>
              <w:r w:rsidDel="00306068">
                <w:rPr>
                  <w:rStyle w:val="CommentReference"/>
                  <w:rFonts w:cs="Times New Roman"/>
                  <w:color w:val="212120"/>
                </w:rPr>
                <w:commentReference w:id="28"/>
              </w:r>
              <w:r w:rsidDel="00306068">
                <w:delText xml:space="preserve">, which isn’t currently supported in all AWS Regions. </w:delText>
              </w:r>
            </w:del>
            <w:r>
              <w:t xml:space="preserve">For a current list of supported regions, see </w:t>
            </w:r>
            <w:hyperlink r:id="rId28"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B63CAC" w:rsidP="00384C28">
            <w:pPr>
              <w:pStyle w:val="Tabletext"/>
              <w:rPr>
                <w:rStyle w:val="Hyperlink"/>
                <w:b w:val="0"/>
              </w:rPr>
            </w:pPr>
            <w:hyperlink r:id="rId29"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30"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B63CAC" w:rsidP="00384C28">
            <w:pPr>
              <w:pStyle w:val="Tabletext"/>
              <w:rPr>
                <w:b w:val="0"/>
              </w:rPr>
            </w:pPr>
            <w:hyperlink r:id="rId31"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commentRangeStart w:id="29"/>
            <w:proofErr w:type="spellStart"/>
            <w:r w:rsidRPr="00FD180B">
              <w:rPr>
                <w:i/>
              </w:rPr>
              <w:t>AdministratorAccess</w:t>
            </w:r>
            <w:proofErr w:type="spellEnd"/>
            <w:r>
              <w:t xml:space="preserve"> managed policy within IAM provides sufficient permissions</w:t>
            </w:r>
            <w:commentRangeEnd w:id="29"/>
            <w:r w:rsidR="00D16593">
              <w:rPr>
                <w:rStyle w:val="CommentReference"/>
                <w:rFonts w:cs="Times New Roman"/>
                <w:color w:val="212120"/>
              </w:rPr>
              <w:commentReference w:id="29"/>
            </w:r>
            <w:r>
              <w:t>,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B63CAC" w:rsidP="00384C28">
            <w:pPr>
              <w:pStyle w:val="Tabletext"/>
              <w:rPr>
                <w:b w:val="0"/>
              </w:rPr>
            </w:pPr>
            <w:hyperlink r:id="rId32"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Heading2"/>
      </w:pPr>
      <w:bookmarkStart w:id="30" w:name="_Toc2670461"/>
      <w:r>
        <w:t xml:space="preserve">Deployment </w:t>
      </w:r>
      <w:bookmarkEnd w:id="21"/>
      <w:r w:rsidR="007858F3">
        <w:t>o</w:t>
      </w:r>
      <w:r>
        <w:t>ptions</w:t>
      </w:r>
      <w:bookmarkEnd w:id="22"/>
      <w:bookmarkEnd w:id="30"/>
    </w:p>
    <w:p w14:paraId="1FA01474" w14:textId="77777777" w:rsidR="00D136D2" w:rsidRPr="00CC5D81" w:rsidRDefault="00D136D2" w:rsidP="00D136D2">
      <w:pPr>
        <w:pStyle w:val="ListBullet"/>
        <w:spacing w:after="160" w:line="320" w:lineRule="exact"/>
        <w:ind w:left="648"/>
      </w:pPr>
      <w:bookmarkStart w:id="31" w:name="_Deployment_Steps"/>
      <w:bookmarkStart w:id="32" w:name="_Toc2670462"/>
      <w:bookmarkEnd w:id="31"/>
      <w:r w:rsidRPr="00FD0D53">
        <w:rPr>
          <w:bCs/>
        </w:rPr>
        <w:t xml:space="preserve">Deploy </w:t>
      </w:r>
      <w:r>
        <w:rPr>
          <w:color w:val="C00000"/>
        </w:rPr>
        <w:t>Evidian S</w:t>
      </w:r>
      <w:r w:rsidRPr="00FD0D53">
        <w:rPr>
          <w:color w:val="C00000"/>
        </w:rPr>
        <w:t>afeKit</w:t>
      </w:r>
      <w:r w:rsidRPr="00FD0D53">
        <w:rPr>
          <w:bCs/>
        </w:rPr>
        <w:t xml:space="preserve"> into a new VPC</w:t>
      </w:r>
      <w:r w:rsidRPr="00FD0D53">
        <w:t xml:space="preserve"> with a mirror module running</w:t>
      </w:r>
      <w:r>
        <w:t>. This option</w:t>
      </w:r>
      <w:r w:rsidRPr="00CC5D81">
        <w:t xml:space="preserve"> builds </w:t>
      </w:r>
      <w:r>
        <w:t xml:space="preserve">a new AWS environment consisting of the VPC, subnets, security groups, load balancer, instances </w:t>
      </w:r>
      <w:r w:rsidRPr="00CC5D81">
        <w:t xml:space="preserve">and </w:t>
      </w:r>
      <w:r>
        <w:t xml:space="preserve">other infrastructure components, then deploys </w:t>
      </w:r>
      <w:r>
        <w:rPr>
          <w:color w:val="C00000"/>
        </w:rPr>
        <w:t xml:space="preserve">SafeKit </w:t>
      </w:r>
      <w:r w:rsidRPr="00875666">
        <w:t xml:space="preserve">into </w:t>
      </w:r>
      <w:r>
        <w:t>this new VPC and finally install, configure and start a SafeKit mirror module.</w:t>
      </w:r>
    </w:p>
    <w:p w14:paraId="5B3D7ACF" w14:textId="77777777" w:rsidR="00D136D2" w:rsidRPr="00CC5D81" w:rsidRDefault="00D136D2" w:rsidP="00D136D2">
      <w:pPr>
        <w:pStyle w:val="ListBullet"/>
        <w:spacing w:after="160" w:line="320" w:lineRule="exact"/>
        <w:ind w:left="648"/>
      </w:pPr>
      <w:r w:rsidRPr="00355141">
        <w:rPr>
          <w:bCs/>
        </w:rPr>
        <w:t xml:space="preserve">Deploy </w:t>
      </w:r>
      <w:r>
        <w:rPr>
          <w:color w:val="C00000"/>
        </w:rPr>
        <w:t>Evidian S</w:t>
      </w:r>
      <w:r w:rsidRPr="00355141">
        <w:rPr>
          <w:color w:val="C00000"/>
        </w:rPr>
        <w:t>afeKit</w:t>
      </w:r>
      <w:r w:rsidRPr="00355141">
        <w:rPr>
          <w:bCs/>
        </w:rPr>
        <w:t xml:space="preserve"> into a new VPC</w:t>
      </w:r>
      <w:r w:rsidRPr="00355141">
        <w:t xml:space="preserve"> with a farm module running</w:t>
      </w:r>
      <w:r>
        <w:t>. This option</w:t>
      </w:r>
      <w:r w:rsidRPr="00CC5D81">
        <w:t xml:space="preserve"> builds </w:t>
      </w:r>
      <w:r>
        <w:t xml:space="preserve">a new AWS environment consisting of the VPC, subnets, security groups, load balancer, instances </w:t>
      </w:r>
      <w:r w:rsidRPr="00CC5D81">
        <w:t xml:space="preserve">and </w:t>
      </w:r>
      <w:r>
        <w:t xml:space="preserve">other infrastructure components, then deploys </w:t>
      </w:r>
      <w:r>
        <w:rPr>
          <w:color w:val="C00000"/>
        </w:rPr>
        <w:t xml:space="preserve">SafeKit </w:t>
      </w:r>
      <w:r w:rsidRPr="00875666">
        <w:t xml:space="preserve">into </w:t>
      </w:r>
      <w:r>
        <w:t>this new VPC and finally install, configure and start a SafeKit farm module.</w:t>
      </w:r>
    </w:p>
    <w:p w14:paraId="609D3AC7" w14:textId="77777777" w:rsidR="00D136D2" w:rsidRPr="00C010F5" w:rsidRDefault="00D136D2" w:rsidP="00D136D2">
      <w:pPr>
        <w:spacing w:after="400"/>
      </w:pPr>
      <w:r>
        <w:t xml:space="preserve">The Quick Start provides separate templates for these options. It also lets you configure instance types, and </w:t>
      </w:r>
      <w:r>
        <w:rPr>
          <w:color w:val="C00000"/>
        </w:rPr>
        <w:t>SafeKit</w:t>
      </w:r>
      <w:r>
        <w:t xml:space="preserve"> settings, as discussed later in this guide.</w:t>
      </w:r>
    </w:p>
    <w:p w14:paraId="00D84EFC" w14:textId="7A5BF6E6" w:rsidR="008501AB" w:rsidRDefault="00BF519E" w:rsidP="008B2968">
      <w:pPr>
        <w:pStyle w:val="Heading1"/>
      </w:pPr>
      <w:r>
        <w:t>Deployment</w:t>
      </w:r>
      <w:r w:rsidR="00030447">
        <w:t xml:space="preserve"> s</w:t>
      </w:r>
      <w:r w:rsidR="001E4301">
        <w:t>teps</w:t>
      </w:r>
      <w:bookmarkEnd w:id="32"/>
    </w:p>
    <w:p w14:paraId="562C457E" w14:textId="30024CFB" w:rsidR="00F0735F" w:rsidRDefault="004B313D" w:rsidP="008934B8">
      <w:pPr>
        <w:pStyle w:val="Heading2"/>
        <w:spacing w:before="140"/>
      </w:pPr>
      <w:bookmarkStart w:id="33" w:name="_Toc2670463"/>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3"/>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3"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557095C" w:rsidR="004B313D" w:rsidDel="00306068" w:rsidRDefault="004B313D" w:rsidP="008934B8">
      <w:pPr>
        <w:pStyle w:val="Heading2"/>
        <w:rPr>
          <w:del w:id="34" w:author="Troy Ameigh" w:date="2020-04-27T10:01:00Z"/>
        </w:rPr>
      </w:pPr>
      <w:bookmarkStart w:id="35" w:name="_Step_2._Subscribe"/>
      <w:bookmarkStart w:id="36" w:name="_Toc470792040"/>
      <w:bookmarkStart w:id="37" w:name="_Toc2670464"/>
      <w:bookmarkEnd w:id="35"/>
      <w:del w:id="38" w:author="Troy Ameigh" w:date="2020-04-27T10:01:00Z">
        <w:r w:rsidDel="00306068">
          <w:lastRenderedPageBreak/>
          <w:delText xml:space="preserve">Step 2. Subscribe to the </w:delText>
        </w:r>
        <w:r w:rsidR="00B42673" w:rsidDel="00306068">
          <w:delText>SafeKit</w:delText>
        </w:r>
        <w:r w:rsidRPr="00692312" w:rsidDel="00306068">
          <w:rPr>
            <w:color w:val="C00000"/>
          </w:rPr>
          <w:delText xml:space="preserve"> </w:delText>
        </w:r>
        <w:r w:rsidDel="00306068">
          <w:delText>AMI</w:delText>
        </w:r>
        <w:bookmarkEnd w:id="36"/>
        <w:commentRangeStart w:id="39"/>
        <w:commentRangeEnd w:id="39"/>
        <w:r w:rsidR="003D23D8" w:rsidDel="00306068">
          <w:rPr>
            <w:rStyle w:val="CommentReference"/>
            <w:rFonts w:ascii="Georgia" w:hAnsi="Georgia"/>
            <w:bCs/>
            <w:color w:val="212120"/>
          </w:rPr>
          <w:commentReference w:id="39"/>
        </w:r>
        <w:bookmarkEnd w:id="37"/>
      </w:del>
    </w:p>
    <w:p w14:paraId="7631F7FC" w14:textId="2CE3CA91" w:rsidR="00FF7C6E" w:rsidRPr="00FF7C6E" w:rsidDel="00306068" w:rsidRDefault="00FF7C6E" w:rsidP="00421FE9">
      <w:pPr>
        <w:spacing w:after="140"/>
        <w:rPr>
          <w:del w:id="40" w:author="Troy Ameigh" w:date="2020-04-27T10:01:00Z"/>
        </w:rPr>
      </w:pPr>
      <w:del w:id="41" w:author="Troy Ameigh" w:date="2020-04-27T10:01:00Z">
        <w:r w:rsidRPr="00FF7C6E" w:rsidDel="00306068">
          <w:delText xml:space="preserve">This Quick Start </w:delText>
        </w:r>
        <w:r w:rsidR="00421FE9" w:rsidDel="00306068">
          <w:delText>requires a subscription to</w:delText>
        </w:r>
        <w:r w:rsidRPr="00FF7C6E" w:rsidDel="00306068">
          <w:delText xml:space="preserve"> </w:delText>
        </w:r>
        <w:r w:rsidR="00421FE9" w:rsidDel="00306068">
          <w:delText>the</w:delText>
        </w:r>
        <w:r w:rsidRPr="00FF7C6E" w:rsidDel="00306068">
          <w:delText xml:space="preserve"> </w:delText>
        </w:r>
        <w:r w:rsidR="00421FE9" w:rsidDel="00306068">
          <w:delText>AMI</w:delText>
        </w:r>
        <w:r w:rsidRPr="00FF7C6E" w:rsidDel="00306068">
          <w:delText xml:space="preserve"> </w:delText>
        </w:r>
        <w:r w:rsidR="00421FE9" w:rsidDel="00306068">
          <w:delText xml:space="preserve">for </w:delText>
        </w:r>
        <w:r w:rsidR="00B42673" w:rsidDel="00306068">
          <w:delText>SafeKit</w:delText>
        </w:r>
        <w:r w:rsidR="00421FE9" w:rsidDel="00306068">
          <w:delText xml:space="preserve"> in AWS Marketplace</w:delText>
        </w:r>
        <w:r w:rsidRPr="00FF7C6E" w:rsidDel="00306068">
          <w:delText>.</w:delText>
        </w:r>
      </w:del>
    </w:p>
    <w:p w14:paraId="5BDC8CB7" w14:textId="2C9BBFAC" w:rsidR="004B313D" w:rsidRPr="004B313D" w:rsidDel="00306068" w:rsidRDefault="00527E25" w:rsidP="004B313D">
      <w:pPr>
        <w:pStyle w:val="ListNumber"/>
        <w:numPr>
          <w:ilvl w:val="0"/>
          <w:numId w:val="33"/>
        </w:numPr>
        <w:rPr>
          <w:del w:id="42" w:author="Troy Ameigh" w:date="2020-04-27T10:01:00Z"/>
          <w:rFonts w:ascii="Times New Roman" w:hAnsi="Times New Roman"/>
          <w:color w:val="auto"/>
          <w:kern w:val="0"/>
        </w:rPr>
      </w:pPr>
      <w:del w:id="43" w:author="Troy Ameigh" w:date="2020-04-27T10:01:00Z">
        <w:r w:rsidDel="00306068">
          <w:delText>Sign</w:delText>
        </w:r>
        <w:r w:rsidR="004B313D" w:rsidDel="00306068">
          <w:delText xml:space="preserve"> in to </w:delText>
        </w:r>
        <w:r w:rsidR="004266AD" w:rsidDel="00306068">
          <w:delText>your AWS account</w:delText>
        </w:r>
        <w:r w:rsidR="004B313D" w:rsidDel="00306068">
          <w:delText>.</w:delText>
        </w:r>
      </w:del>
    </w:p>
    <w:p w14:paraId="370F314E" w14:textId="5B0F2E3D" w:rsidR="004B313D" w:rsidDel="00306068" w:rsidRDefault="004B313D" w:rsidP="001F0674">
      <w:pPr>
        <w:pStyle w:val="ListNumber"/>
        <w:numPr>
          <w:ilvl w:val="0"/>
          <w:numId w:val="5"/>
        </w:numPr>
        <w:rPr>
          <w:del w:id="44" w:author="Troy Ameigh" w:date="2020-04-27T10:01:00Z"/>
        </w:rPr>
      </w:pPr>
      <w:del w:id="45" w:author="Troy Ameigh" w:date="2020-04-27T10:01:00Z">
        <w:r w:rsidDel="00306068">
          <w:delText>Open the page for</w:delText>
        </w:r>
        <w:r w:rsidR="00FF7C6E" w:rsidDel="00306068">
          <w:delText xml:space="preserve"> the</w:delText>
        </w:r>
        <w:r w:rsidDel="00306068">
          <w:delText xml:space="preserve"> </w:delText>
        </w:r>
        <w:r w:rsidR="00B42673" w:rsidDel="00306068">
          <w:delText>SafeKit</w:delText>
        </w:r>
        <w:commentRangeStart w:id="46"/>
        <w:r w:rsidR="00FF7C6E" w:rsidRPr="00FF7C6E" w:rsidDel="00306068">
          <w:delText xml:space="preserve"> AMI</w:delText>
        </w:r>
        <w:commentRangeEnd w:id="46"/>
        <w:r w:rsidR="003D23D8" w:rsidDel="00306068">
          <w:rPr>
            <w:rStyle w:val="CommentReference"/>
          </w:rPr>
          <w:commentReference w:id="46"/>
        </w:r>
        <w:r w:rsidR="004266AD" w:rsidDel="00306068">
          <w:delText xml:space="preserve"> in AWS Marketplace</w:delText>
        </w:r>
        <w:r w:rsidR="002C3908" w:rsidDel="00306068">
          <w:delText>, and then choose</w:delText>
        </w:r>
        <w:r w:rsidDel="00306068">
          <w:delText xml:space="preserve"> </w:delText>
        </w:r>
        <w:r w:rsidRPr="002C3908" w:rsidDel="00306068">
          <w:rPr>
            <w:b/>
          </w:rPr>
          <w:delText>Continue</w:delText>
        </w:r>
        <w:r w:rsidR="002C3908" w:rsidRPr="002C3908" w:rsidDel="00306068">
          <w:rPr>
            <w:b/>
          </w:rPr>
          <w:delText xml:space="preserve"> to Subscribe</w:delText>
        </w:r>
        <w:r w:rsidDel="00306068">
          <w:delText>.</w:delText>
        </w:r>
      </w:del>
    </w:p>
    <w:p w14:paraId="0A98DB05" w14:textId="458D010A" w:rsidR="002C3908" w:rsidDel="00306068" w:rsidRDefault="002C3908" w:rsidP="001F0674">
      <w:pPr>
        <w:pStyle w:val="ListNumber"/>
        <w:numPr>
          <w:ilvl w:val="0"/>
          <w:numId w:val="5"/>
        </w:numPr>
        <w:rPr>
          <w:del w:id="47" w:author="Troy Ameigh" w:date="2020-04-27T10:01:00Z"/>
        </w:rPr>
      </w:pPr>
      <w:del w:id="48" w:author="Troy Ameigh" w:date="2020-04-27T10:01:00Z">
        <w:r w:rsidDel="00306068">
          <w:delText xml:space="preserve">Review the terms and conditions for software usage, and then choose </w:delText>
        </w:r>
        <w:r w:rsidRPr="002C3908" w:rsidDel="00306068">
          <w:rPr>
            <w:b/>
          </w:rPr>
          <w:delText>Accept Terms</w:delText>
        </w:r>
        <w:r w:rsidDel="00306068">
          <w:delText>.</w:delText>
        </w:r>
      </w:del>
    </w:p>
    <w:p w14:paraId="5CE35B98" w14:textId="6A73B9B1" w:rsidR="004B313D" w:rsidDel="00306068" w:rsidRDefault="002C3908" w:rsidP="002C3908">
      <w:pPr>
        <w:pStyle w:val="ListParagraph"/>
        <w:rPr>
          <w:del w:id="49" w:author="Troy Ameigh" w:date="2020-04-27T10:01:00Z"/>
        </w:rPr>
      </w:pPr>
      <w:del w:id="50" w:author="Troy Ameigh" w:date="2020-04-27T10:01:00Z">
        <w:r w:rsidDel="00306068">
          <w:delText xml:space="preserve">You will get a confirmation page, and an email confirmation will be sent to the account owner. </w:delText>
        </w:r>
        <w:r w:rsidR="004B313D" w:rsidDel="00306068">
          <w:delText xml:space="preserve">For detailed </w:delText>
        </w:r>
        <w:r w:rsidR="00892110" w:rsidDel="00306068">
          <w:delText xml:space="preserve">subscription </w:delText>
        </w:r>
        <w:r w:rsidR="004B313D" w:rsidDel="00306068">
          <w:delText xml:space="preserve">instructions, see the </w:delText>
        </w:r>
        <w:r w:rsidR="00B63CAC" w:rsidDel="00306068">
          <w:fldChar w:fldCharType="begin"/>
        </w:r>
        <w:r w:rsidR="00B63CAC" w:rsidDel="00306068">
          <w:delInstrText xml:space="preserve"> HYPERLINK "https://aws.amazon.com/marketplace/help/200799470" \t "_blank" </w:delInstrText>
        </w:r>
        <w:r w:rsidR="00B63CAC" w:rsidDel="00306068">
          <w:fldChar w:fldCharType="separate"/>
        </w:r>
        <w:r w:rsidR="004B313D" w:rsidDel="00306068">
          <w:rPr>
            <w:rStyle w:val="Hyperlink"/>
            <w:rFonts w:eastAsiaTheme="majorEastAsia"/>
          </w:rPr>
          <w:delText>AWS Marketplace documentation</w:delText>
        </w:r>
        <w:r w:rsidR="00B63CAC" w:rsidDel="00306068">
          <w:rPr>
            <w:rStyle w:val="Hyperlink"/>
            <w:rFonts w:eastAsiaTheme="majorEastAsia"/>
          </w:rPr>
          <w:fldChar w:fldCharType="end"/>
        </w:r>
        <w:r w:rsidR="004B313D" w:rsidDel="00306068">
          <w:delText>.</w:delText>
        </w:r>
      </w:del>
    </w:p>
    <w:p w14:paraId="34C1CD73" w14:textId="12192A29" w:rsidR="00FF7C6E" w:rsidDel="00306068" w:rsidRDefault="00892110" w:rsidP="008934B8">
      <w:pPr>
        <w:pStyle w:val="ListNumber"/>
        <w:rPr>
          <w:del w:id="51" w:author="Troy Ameigh" w:date="2020-04-27T10:01:00Z"/>
        </w:rPr>
      </w:pPr>
      <w:del w:id="52" w:author="Troy Ameigh" w:date="2020-04-27T10:01:00Z">
        <w:r w:rsidDel="00306068">
          <w:delText>When the subscription process is complete, e</w:delText>
        </w:r>
        <w:r w:rsidR="00FF7C6E" w:rsidDel="00306068">
          <w:delText xml:space="preserve">xit out of AWS Marketplace without further action. </w:delText>
        </w:r>
        <w:r w:rsidR="00FF7C6E" w:rsidRPr="008F4DEC" w:rsidDel="00306068">
          <w:rPr>
            <w:b/>
          </w:rPr>
          <w:delText>Do not</w:delText>
        </w:r>
        <w:r w:rsidR="00FF7C6E" w:rsidDel="00306068">
          <w:delText xml:space="preserve"> provision the software from AWS Marketplace</w:delText>
        </w:r>
        <w:r w:rsidDel="00306068">
          <w:delText>—the Quick Start will deploy the AMI for you</w:delText>
        </w:r>
        <w:r w:rsidR="00FF7C6E" w:rsidDel="00306068">
          <w:delText>.</w:delText>
        </w:r>
      </w:del>
    </w:p>
    <w:p w14:paraId="6411DE92" w14:textId="1FFB715C" w:rsidR="00F0735F" w:rsidRDefault="00807635" w:rsidP="008934B8">
      <w:pPr>
        <w:pStyle w:val="Heading2"/>
      </w:pPr>
      <w:bookmarkStart w:id="53" w:name="_Toc2670465"/>
      <w:r>
        <w:t xml:space="preserve">Step </w:t>
      </w:r>
      <w:del w:id="54" w:author="Troy Ameigh" w:date="2020-04-27T10:01:00Z">
        <w:r w:rsidDel="00306068">
          <w:delText>3</w:delText>
        </w:r>
      </w:del>
      <w:ins w:id="55" w:author="Troy Ameigh" w:date="2020-04-27T10:01:00Z">
        <w:r w:rsidR="00306068">
          <w:t>2</w:t>
        </w:r>
      </w:ins>
      <w:r w:rsidR="00F0735F" w:rsidRPr="00DF03A2">
        <w:t>. Launch the</w:t>
      </w:r>
      <w:r w:rsidR="00F53833">
        <w:t xml:space="preserve"> Quick Start</w:t>
      </w:r>
      <w:bookmarkEnd w:id="53"/>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019FB154"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0380DAAA">
                  <wp:extent cx="2324100" cy="457200"/>
                  <wp:effectExtent l="12700" t="38100" r="25400" b="38100"/>
                  <wp:docPr id="25" name="Diagram 2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42B10213">
                  <wp:extent cx="2194560" cy="457200"/>
                  <wp:effectExtent l="12700" t="38100" r="27940" b="63500"/>
                  <wp:docPr id="5" name="Diagram 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tc>
      </w:tr>
      <w:tr w:rsidR="000E47EA" w14:paraId="2D4D2B6F" w14:textId="77777777" w:rsidTr="00932726">
        <w:trPr>
          <w:trHeight w:val="144"/>
          <w:jc w:val="center"/>
        </w:trPr>
        <w:tc>
          <w:tcPr>
            <w:tcW w:w="4011" w:type="dxa"/>
            <w:vAlign w:val="center"/>
          </w:tcPr>
          <w:p w14:paraId="5E3570AB" w14:textId="63DAA98C" w:rsidR="000E47EA" w:rsidRDefault="00B63CAC" w:rsidP="002C6BEE">
            <w:pPr>
              <w:pStyle w:val="Picture"/>
              <w:rPr>
                <w:noProof/>
              </w:rPr>
            </w:pPr>
            <w:hyperlink r:id="rId45" w:history="1">
              <w:r w:rsidR="000E47EA" w:rsidRPr="002C6BEE">
                <w:rPr>
                  <w:rStyle w:val="Hyperlink"/>
                  <w:sz w:val="22"/>
                </w:rPr>
                <w:t xml:space="preserve">Deploy </w:t>
              </w:r>
              <w:r w:rsidR="00B42673">
                <w:rPr>
                  <w:rStyle w:val="Hyperlink"/>
                  <w:sz w:val="22"/>
                </w:rPr>
                <w:t>SafeKit</w:t>
              </w:r>
              <w:r w:rsidR="000E47EA" w:rsidRPr="002C6BEE">
                <w:rPr>
                  <w:rStyle w:val="Hyperlink"/>
                  <w:sz w:val="22"/>
                </w:rPr>
                <w:t xml:space="preserve"> </w:t>
              </w:r>
              <w:r w:rsidR="00F70509">
                <w:rPr>
                  <w:rStyle w:val="Hyperlink"/>
                  <w:sz w:val="22"/>
                </w:rPr>
                <w:t xml:space="preserve">Mirror </w:t>
              </w:r>
              <w:r w:rsidR="000E47EA" w:rsidRPr="002C6BEE">
                <w:rPr>
                  <w:rStyle w:val="Hyperlink"/>
                  <w:sz w:val="22"/>
                </w:rPr>
                <w:t xml:space="preserve">into a </w:t>
              </w:r>
              <w:r w:rsidR="000E47EA" w:rsidRPr="002C6BEE">
                <w:rPr>
                  <w:rStyle w:val="Hyperlink"/>
                  <w:sz w:val="22"/>
                </w:rPr>
                <w:br/>
                <w:t>new VPC on AWS</w:t>
              </w:r>
            </w:hyperlink>
          </w:p>
        </w:tc>
        <w:tc>
          <w:tcPr>
            <w:tcW w:w="4011" w:type="dxa"/>
            <w:vAlign w:val="center"/>
          </w:tcPr>
          <w:p w14:paraId="4330417D" w14:textId="2B27B0E3" w:rsidR="000E47EA" w:rsidRPr="00F86246" w:rsidRDefault="00B63CAC" w:rsidP="002C6BEE">
            <w:pPr>
              <w:pStyle w:val="Picture"/>
              <w:rPr>
                <w:rStyle w:val="Hyperlink"/>
                <w:color w:val="262626" w:themeColor="text1" w:themeTint="D9"/>
                <w:u w:val="none"/>
              </w:rPr>
            </w:pPr>
            <w:hyperlink r:id="rId46" w:history="1">
              <w:r w:rsidR="000E47EA" w:rsidRPr="002C6BEE">
                <w:rPr>
                  <w:rStyle w:val="Hyperlink"/>
                  <w:sz w:val="22"/>
                </w:rPr>
                <w:t xml:space="preserve">Deploy </w:t>
              </w:r>
              <w:r w:rsidR="00B42673">
                <w:rPr>
                  <w:rStyle w:val="Hyperlink"/>
                  <w:sz w:val="22"/>
                </w:rPr>
                <w:t>SafeKit</w:t>
              </w:r>
              <w:r w:rsidR="000E47EA" w:rsidRPr="002C6BEE">
                <w:rPr>
                  <w:rStyle w:val="Hyperlink"/>
                  <w:sz w:val="22"/>
                </w:rPr>
                <w:t xml:space="preserve"> </w:t>
              </w:r>
              <w:r w:rsidR="00F70509">
                <w:rPr>
                  <w:rStyle w:val="Hyperlink"/>
                  <w:sz w:val="22"/>
                </w:rPr>
                <w:t xml:space="preserve">Farm </w:t>
              </w:r>
              <w:r w:rsidR="000E47EA" w:rsidRPr="002C6BEE">
                <w:rPr>
                  <w:rStyle w:val="Hyperlink"/>
                  <w:sz w:val="22"/>
                </w:rPr>
                <w:t xml:space="preserve">into a </w:t>
              </w:r>
              <w:r w:rsidR="000E47EA" w:rsidRPr="002C6BEE">
                <w:rPr>
                  <w:rStyle w:val="Hyperlink"/>
                  <w:sz w:val="22"/>
                </w:rPr>
                <w:br/>
              </w:r>
              <w:proofErr w:type="gramStart"/>
              <w:r w:rsidR="00F70509">
                <w:rPr>
                  <w:rStyle w:val="Hyperlink"/>
                  <w:sz w:val="22"/>
                </w:rPr>
                <w:t xml:space="preserve">new </w:t>
              </w:r>
              <w:r w:rsidR="000E47EA" w:rsidRPr="002C6BEE">
                <w:rPr>
                  <w:rStyle w:val="Hyperlink"/>
                  <w:sz w:val="22"/>
                </w:rPr>
                <w:t xml:space="preserve"> VPC</w:t>
              </w:r>
              <w:proofErr w:type="gramEnd"/>
              <w:r w:rsidR="000E47EA" w:rsidRPr="002C6BEE">
                <w:rPr>
                  <w:rStyle w:val="Hyperlink"/>
                  <w:sz w:val="22"/>
                </w:rPr>
                <w:t xml:space="preserve"> on AWS</w:t>
              </w:r>
            </w:hyperlink>
          </w:p>
        </w:tc>
      </w:tr>
    </w:tbl>
    <w:p w14:paraId="50854172" w14:textId="77777777" w:rsidR="001F0674" w:rsidRDefault="001F0674" w:rsidP="00BD48EF"/>
    <w:p w14:paraId="1E645DDA" w14:textId="06892C30" w:rsidR="0044694D" w:rsidRDefault="0044694D" w:rsidP="00C010F5">
      <w:pPr>
        <w:pStyle w:val="ListParagraph"/>
        <w:spacing w:before="280"/>
        <w:rPr>
          <w:noProof/>
        </w:rPr>
      </w:pPr>
      <w:r>
        <w:t xml:space="preserve">Each deployment takes </w:t>
      </w:r>
      <w:r w:rsidRPr="006744E9">
        <w:t xml:space="preserve">about </w:t>
      </w:r>
      <w:proofErr w:type="gramStart"/>
      <w:r w:rsidR="00F70509">
        <w:t xml:space="preserve">½ </w:t>
      </w:r>
      <w:commentRangeStart w:id="56"/>
      <w:r>
        <w:t xml:space="preserve"> hours</w:t>
      </w:r>
      <w:commentRangeEnd w:id="56"/>
      <w:proofErr w:type="gramEnd"/>
      <w:r w:rsidR="00D32ABF">
        <w:rPr>
          <w:rStyle w:val="CommentReference"/>
          <w:color w:val="212120"/>
          <w:kern w:val="28"/>
        </w:rPr>
        <w:commentReference w:id="56"/>
      </w:r>
      <w:r>
        <w:t xml:space="preserve"> to complete.</w:t>
      </w:r>
      <w:r w:rsidRPr="006B009D">
        <w:rPr>
          <w:noProof/>
        </w:rPr>
        <w:t xml:space="preserve"> </w:t>
      </w:r>
    </w:p>
    <w:p w14:paraId="0B712E1E" w14:textId="14E6E6A8" w:rsidR="0044694D" w:rsidRDefault="0044694D" w:rsidP="002731AA">
      <w:pPr>
        <w:pStyle w:val="ListNumber"/>
        <w:numPr>
          <w:ilvl w:val="0"/>
          <w:numId w:val="5"/>
        </w:numPr>
        <w:spacing w:after="280"/>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B42673">
        <w:t>SafeKit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4D0BFD94" w:rsidR="0044694D" w:rsidRDefault="00B63CAC" w:rsidP="008934B8">
      <w:pPr>
        <w:pStyle w:val="ListBullet2"/>
      </w:pPr>
      <w:hyperlink w:anchor="_Option_1:_Parameters" w:history="1">
        <w:r w:rsidR="0044694D">
          <w:rPr>
            <w:rStyle w:val="Hyperlink"/>
          </w:rPr>
          <w:t xml:space="preserve">Parameters for deploying </w:t>
        </w:r>
        <w:r w:rsidR="00B42673">
          <w:rPr>
            <w:rStyle w:val="Hyperlink"/>
          </w:rPr>
          <w:t>SafeKit</w:t>
        </w:r>
        <w:r w:rsidR="00F70509">
          <w:rPr>
            <w:rStyle w:val="Hyperlink"/>
          </w:rPr>
          <w:t xml:space="preserve"> </w:t>
        </w:r>
        <w:proofErr w:type="gramStart"/>
        <w:r w:rsidR="00F70509">
          <w:rPr>
            <w:rStyle w:val="Hyperlink"/>
          </w:rPr>
          <w:t xml:space="preserve">Mirror </w:t>
        </w:r>
        <w:r w:rsidR="0044694D" w:rsidRPr="002F1DB1">
          <w:rPr>
            <w:rStyle w:val="Hyperlink"/>
          </w:rPr>
          <w:t xml:space="preserve"> into</w:t>
        </w:r>
        <w:proofErr w:type="gramEnd"/>
        <w:r w:rsidR="0044694D" w:rsidRPr="002F1DB1">
          <w:rPr>
            <w:rStyle w:val="Hyperlink"/>
          </w:rPr>
          <w:t xml:space="preserve"> a new VPC</w:t>
        </w:r>
      </w:hyperlink>
    </w:p>
    <w:p w14:paraId="03827932" w14:textId="4C2CA3DF" w:rsidR="0044694D" w:rsidRPr="006744E9" w:rsidRDefault="00B63CAC" w:rsidP="008934B8">
      <w:pPr>
        <w:pStyle w:val="ListBullet2"/>
        <w:rPr>
          <w:rStyle w:val="Hyperlink"/>
          <w:color w:val="212120"/>
          <w:u w:val="none"/>
        </w:rPr>
      </w:pPr>
      <w:hyperlink w:anchor="_Option_2:_Parameters" w:history="1">
        <w:r w:rsidR="0044694D">
          <w:rPr>
            <w:rStyle w:val="Hyperlink"/>
          </w:rPr>
          <w:t xml:space="preserve">Parameters for deploying </w:t>
        </w:r>
        <w:r w:rsidR="00B42673">
          <w:rPr>
            <w:rStyle w:val="Hyperlink"/>
          </w:rPr>
          <w:t>SafeKit</w:t>
        </w:r>
        <w:r w:rsidR="0044694D" w:rsidRPr="002F1DB1">
          <w:rPr>
            <w:rStyle w:val="Hyperlink"/>
          </w:rPr>
          <w:t xml:space="preserve"> </w:t>
        </w:r>
        <w:r w:rsidR="00F70509">
          <w:rPr>
            <w:rStyle w:val="Hyperlink"/>
          </w:rPr>
          <w:t xml:space="preserve">Farm </w:t>
        </w:r>
        <w:r w:rsidR="0044694D" w:rsidRPr="002F1DB1">
          <w:rPr>
            <w:rStyle w:val="Hyperlink"/>
          </w:rPr>
          <w:t>into a</w:t>
        </w:r>
        <w:r w:rsidR="00F70509">
          <w:rPr>
            <w:rStyle w:val="Hyperlink"/>
          </w:rPr>
          <w:t xml:space="preserve"> new</w:t>
        </w:r>
        <w:r w:rsidR="0044694D" w:rsidRPr="002F1DB1">
          <w:rPr>
            <w:rStyle w:val="Hyperlink"/>
          </w:rPr>
          <w:t xml:space="preserve">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744B986F" w:rsidR="0044694D" w:rsidRPr="00F05DA3" w:rsidRDefault="00F05DA3" w:rsidP="00271533">
      <w:pPr>
        <w:pStyle w:val="Heading3"/>
      </w:pPr>
      <w:bookmarkStart w:id="57" w:name="sc1"/>
      <w:bookmarkStart w:id="58" w:name="_Option_1:_Parameters"/>
      <w:bookmarkStart w:id="59" w:name="_Toc2670466"/>
      <w:bookmarkEnd w:id="57"/>
      <w:bookmarkEnd w:id="58"/>
      <w:r w:rsidRPr="00811B86">
        <w:t>Option 1</w:t>
      </w:r>
      <w:r w:rsidR="0044694D" w:rsidRPr="00811B86">
        <w:t xml:space="preserve">: Parameters for deploying </w:t>
      </w:r>
      <w:r w:rsidR="00B42673">
        <w:t>SafeKit</w:t>
      </w:r>
      <w:r w:rsidR="0044694D" w:rsidRPr="00811B86">
        <w:t xml:space="preserve"> </w:t>
      </w:r>
      <w:r w:rsidR="00C00D99">
        <w:t xml:space="preserve">Mirror </w:t>
      </w:r>
      <w:r w:rsidR="0044694D" w:rsidRPr="00811B86">
        <w:t>into a new VPC</w:t>
      </w:r>
      <w:commentRangeStart w:id="60"/>
      <w:commentRangeEnd w:id="60"/>
      <w:r w:rsidR="00A63B78">
        <w:rPr>
          <w:rStyle w:val="CommentReference"/>
          <w:rFonts w:ascii="Georgia" w:hAnsi="Georgia" w:cs="Times New Roman"/>
          <w:bCs w:val="0"/>
          <w:i/>
          <w:iCs/>
          <w:color w:val="212120"/>
        </w:rPr>
        <w:commentReference w:id="60"/>
      </w:r>
      <w:bookmarkEnd w:id="59"/>
    </w:p>
    <w:p w14:paraId="4EBA99E7" w14:textId="77777777" w:rsidR="0044694D" w:rsidRDefault="00B63CAC" w:rsidP="006423F9">
      <w:pPr>
        <w:keepNext/>
        <w:keepLines/>
        <w:spacing w:after="140"/>
        <w:rPr>
          <w:rStyle w:val="Hyperlink"/>
          <w:rFonts w:cs="Arial"/>
          <w:szCs w:val="22"/>
        </w:rPr>
      </w:pPr>
      <w:hyperlink r:id="rId47" w:history="1">
        <w:r w:rsidR="0044694D" w:rsidRPr="002D38ED">
          <w:rPr>
            <w:rStyle w:val="Hyperlink"/>
            <w:rFonts w:cs="Arial"/>
            <w:szCs w:val="22"/>
          </w:rPr>
          <w:t>View template</w:t>
        </w:r>
      </w:hyperlink>
    </w:p>
    <w:p w14:paraId="3B8A9B18" w14:textId="702C7F16" w:rsidR="00692312" w:rsidRPr="00692312" w:rsidRDefault="0016522D" w:rsidP="00271533">
      <w:pPr>
        <w:keepNext/>
        <w:keepLines/>
        <w:spacing w:after="140"/>
        <w:ind w:left="360"/>
        <w:rPr>
          <w:i/>
        </w:rPr>
      </w:pPr>
      <w:r>
        <w:rPr>
          <w:i/>
        </w:rPr>
        <w:t>N</w:t>
      </w:r>
      <w:r w:rsidR="00692312" w:rsidRPr="00692312">
        <w:rPr>
          <w:i/>
        </w:rPr>
        <w:t xml:space="preserve">etwork </w:t>
      </w:r>
      <w:r w:rsidR="001D4EF1">
        <w:rPr>
          <w:i/>
        </w:rPr>
        <w:t>c</w:t>
      </w:r>
      <w:r w:rsidR="00692312"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A905B4"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6DE408AF" w:rsidR="00A905B4" w:rsidRDefault="00A905B4" w:rsidP="00A905B4">
            <w:pPr>
              <w:pStyle w:val="Tabletext"/>
              <w:keepNext/>
              <w:keepLines/>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0659AB36" w14:textId="61014D02" w:rsidR="00A905B4" w:rsidRPr="001E4301" w:rsidRDefault="00A905B4" w:rsidP="00A905B4">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968416F" w:rsidR="00A905B4" w:rsidRPr="000078EC" w:rsidRDefault="00A905B4" w:rsidP="00A905B4">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A905B4"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5593D570" w:rsidR="00A905B4" w:rsidRDefault="00BE1477" w:rsidP="00A905B4">
            <w:pPr>
              <w:pStyle w:val="Tabletext"/>
            </w:pPr>
            <w:r>
              <w:t xml:space="preserve">Remote </w:t>
            </w:r>
            <w:proofErr w:type="gramStart"/>
            <w:r>
              <w:t xml:space="preserve">Access </w:t>
            </w:r>
            <w:r w:rsidR="00A905B4">
              <w:t xml:space="preserve"> CIDR</w:t>
            </w:r>
            <w:proofErr w:type="gramEnd"/>
            <w:r w:rsidR="00A905B4">
              <w:br/>
            </w:r>
            <w:r w:rsidR="00A905B4" w:rsidRPr="007732BB">
              <w:rPr>
                <w:b w:val="0"/>
              </w:rPr>
              <w:t>(</w:t>
            </w:r>
            <w:proofErr w:type="spellStart"/>
            <w:r w:rsidR="00660E84" w:rsidRPr="00660E84">
              <w:rPr>
                <w:b w:val="0"/>
              </w:rPr>
              <w:t>RemoteAccessCIDR</w:t>
            </w:r>
            <w:proofErr w:type="spellEnd"/>
            <w:r w:rsidR="00A905B4" w:rsidRPr="007732BB">
              <w:rPr>
                <w:b w:val="0"/>
              </w:rPr>
              <w:t>)</w:t>
            </w:r>
          </w:p>
        </w:tc>
        <w:tc>
          <w:tcPr>
            <w:tcW w:w="1814" w:type="dxa"/>
          </w:tcPr>
          <w:p w14:paraId="3818BD13" w14:textId="1B5879F1" w:rsidR="00A905B4" w:rsidRDefault="00660E84" w:rsidP="00A905B4">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281A55C0" w14:textId="132B8185" w:rsidR="00A905B4" w:rsidRDefault="00660E84" w:rsidP="00A905B4">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w:t>
            </w:r>
            <w:r w:rsidRPr="00660E84">
              <w:rPr>
                <w:color w:val="auto"/>
              </w:rPr>
              <w:t>access the SafeKit Web admin console</w:t>
            </w:r>
            <w:r>
              <w:rPr>
                <w:color w:val="C00000"/>
              </w:rPr>
              <w:t>.</w:t>
            </w:r>
            <w:r>
              <w:t xml:space="preserve"> We recommend that you set this value to a trusted IP range. For example, you might want to grant only your corporate network access to the software.</w:t>
            </w:r>
          </w:p>
        </w:tc>
      </w:tr>
      <w:tr w:rsidR="00A905B4"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59600A5" w:rsidR="00A905B4" w:rsidRDefault="00660E84" w:rsidP="00A905B4">
            <w:pPr>
              <w:pStyle w:val="Tabletext"/>
            </w:pPr>
            <w:r>
              <w:t>VIP</w:t>
            </w:r>
            <w:r w:rsidR="00A905B4">
              <w:t xml:space="preserve"> CIDR</w:t>
            </w:r>
            <w:r w:rsidR="00A905B4">
              <w:br/>
            </w:r>
            <w:r w:rsidR="00A905B4" w:rsidRPr="007732BB">
              <w:rPr>
                <w:b w:val="0"/>
              </w:rPr>
              <w:t>(</w:t>
            </w:r>
            <w:r w:rsidRPr="00660E84">
              <w:rPr>
                <w:b w:val="0"/>
              </w:rPr>
              <w:t>VipCIDR</w:t>
            </w:r>
            <w:r w:rsidR="00A905B4" w:rsidRPr="007732BB">
              <w:rPr>
                <w:b w:val="0"/>
              </w:rPr>
              <w:t>)</w:t>
            </w:r>
          </w:p>
        </w:tc>
        <w:tc>
          <w:tcPr>
            <w:tcW w:w="1814" w:type="dxa"/>
          </w:tcPr>
          <w:p w14:paraId="341E6617" w14:textId="57688CC2" w:rsidR="00A905B4" w:rsidRDefault="00D05F4B" w:rsidP="00A905B4">
            <w:pPr>
              <w:pStyle w:val="Tabletext"/>
              <w:cnfStyle w:val="000000000000" w:firstRow="0" w:lastRow="0" w:firstColumn="0" w:lastColumn="0" w:oddVBand="0" w:evenVBand="0" w:oddHBand="0" w:evenHBand="0" w:firstRowFirstColumn="0" w:firstRowLastColumn="0" w:lastRowFirstColumn="0" w:lastRowLastColumn="0"/>
            </w:pPr>
            <w:r w:rsidRPr="00D05F4B">
              <w:t>0.0.0.0/0</w:t>
            </w:r>
          </w:p>
        </w:tc>
        <w:tc>
          <w:tcPr>
            <w:tcW w:w="5204" w:type="dxa"/>
          </w:tcPr>
          <w:p w14:paraId="0D3F594C" w14:textId="204A25DD" w:rsidR="00A905B4" w:rsidRDefault="00B32FCB" w:rsidP="00A905B4">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w:t>
            </w:r>
            <w:r w:rsidRPr="00660E84">
              <w:rPr>
                <w:color w:val="auto"/>
              </w:rPr>
              <w:t xml:space="preserve">access the SafeKit </w:t>
            </w:r>
            <w:r>
              <w:rPr>
                <w:color w:val="auto"/>
              </w:rPr>
              <w:t>virtual IP</w:t>
            </w:r>
            <w:r>
              <w:rPr>
                <w:color w:val="C00000"/>
              </w:rPr>
              <w:t>.</w:t>
            </w:r>
            <w:r>
              <w:t xml:space="preserve"> We recommend that you set this value to a trusted IP range.</w:t>
            </w:r>
          </w:p>
        </w:tc>
      </w:tr>
    </w:tbl>
    <w:p w14:paraId="67F91328" w14:textId="5447E40D" w:rsidR="00692312" w:rsidRPr="00692312" w:rsidRDefault="00692312" w:rsidP="00692312">
      <w:pPr>
        <w:keepNext/>
        <w:spacing w:before="280" w:after="140"/>
        <w:ind w:left="360"/>
        <w:rPr>
          <w:i/>
        </w:rPr>
      </w:pPr>
      <w:r w:rsidRPr="00692312">
        <w:rPr>
          <w:i/>
        </w:rPr>
        <w:t xml:space="preserve">Amazon EC2 </w:t>
      </w:r>
      <w:proofErr w:type="spellStart"/>
      <w:r w:rsidR="0016522D">
        <w:rPr>
          <w:i/>
        </w:rPr>
        <w:t>Instanes</w:t>
      </w:r>
      <w:proofErr w:type="spellEnd"/>
      <w:r w:rsidR="0016522D">
        <w:rPr>
          <w:i/>
        </w:rPr>
        <w:t xml:space="preserve">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proofErr w:type="spellStart"/>
            <w:r w:rsidR="00692312" w:rsidRPr="00EC63E6">
              <w:rPr>
                <w:rStyle w:val="Parameterintable"/>
                <w:b w:val="0"/>
              </w:rPr>
              <w:t>KeyPairName</w:t>
            </w:r>
            <w:proofErr w:type="spellEnd"/>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0C64E31C" w:rsidR="00692312" w:rsidRDefault="00C010F5" w:rsidP="00527E25">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region;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20C0491F" w:rsidR="007E063A" w:rsidRDefault="001A5437" w:rsidP="007E063A">
            <w:pPr>
              <w:pStyle w:val="Tabletext"/>
            </w:pPr>
            <w:r>
              <w:t>Instance Type</w:t>
            </w:r>
            <w:r w:rsidR="007E063A">
              <w:br/>
            </w:r>
            <w:r w:rsidR="007E063A">
              <w:rPr>
                <w:b w:val="0"/>
              </w:rPr>
              <w:t>(</w:t>
            </w:r>
            <w:proofErr w:type="spellStart"/>
            <w:r>
              <w:rPr>
                <w:rStyle w:val="Parameterintable"/>
                <w:b w:val="0"/>
              </w:rPr>
              <w:t>In</w:t>
            </w:r>
            <w:r w:rsidR="00C00D99">
              <w:rPr>
                <w:rStyle w:val="Parameterintable"/>
                <w:b w:val="0"/>
              </w:rPr>
              <w:t>s</w:t>
            </w:r>
            <w:r>
              <w:rPr>
                <w:rStyle w:val="Parameterintable"/>
                <w:b w:val="0"/>
              </w:rPr>
              <w:t>tanceType</w:t>
            </w:r>
            <w:proofErr w:type="spellEnd"/>
            <w:r w:rsidR="007E063A" w:rsidRPr="007E063A">
              <w:rPr>
                <w:b w:val="0"/>
              </w:rPr>
              <w:t>)</w:t>
            </w:r>
          </w:p>
        </w:tc>
        <w:tc>
          <w:tcPr>
            <w:tcW w:w="1814" w:type="dxa"/>
            <w:shd w:val="clear" w:color="auto" w:fill="FFFFFF" w:themeFill="background1"/>
          </w:tcPr>
          <w:p w14:paraId="07772F75" w14:textId="5D18DF2A" w:rsidR="007E063A" w:rsidRPr="00C00D99" w:rsidRDefault="00C00D99" w:rsidP="006A53DE">
            <w:pPr>
              <w:pStyle w:val="Tabletext"/>
              <w:cnfStyle w:val="000000000000" w:firstRow="0" w:lastRow="0" w:firstColumn="0" w:lastColumn="0" w:oddVBand="0" w:evenVBand="0" w:oddHBand="0" w:evenHBand="0" w:firstRowFirstColumn="0" w:firstRowLastColumn="0" w:lastRowFirstColumn="0" w:lastRowLastColumn="0"/>
              <w:rPr>
                <w:color w:val="FF0000"/>
              </w:rPr>
            </w:pPr>
            <w:r w:rsidRPr="00C00D99">
              <w:rPr>
                <w:color w:val="auto"/>
              </w:rPr>
              <w:t>t</w:t>
            </w:r>
            <w:proofErr w:type="gramStart"/>
            <w:r w:rsidRPr="00C00D99">
              <w:rPr>
                <w:color w:val="auto"/>
              </w:rPr>
              <w:t>2.micro</w:t>
            </w:r>
            <w:proofErr w:type="gramEnd"/>
          </w:p>
        </w:tc>
        <w:tc>
          <w:tcPr>
            <w:tcW w:w="5204" w:type="dxa"/>
            <w:shd w:val="clear" w:color="auto" w:fill="FFFFFF" w:themeFill="background1"/>
          </w:tcPr>
          <w:p w14:paraId="02644A90" w14:textId="61CB19F4" w:rsidR="007E063A" w:rsidRDefault="00C00D99" w:rsidP="00C010F5">
            <w:pPr>
              <w:pStyle w:val="Tabletext"/>
              <w:cnfStyle w:val="000000000000" w:firstRow="0" w:lastRow="0" w:firstColumn="0" w:lastColumn="0" w:oddVBand="0" w:evenVBand="0" w:oddHBand="0" w:evenHBand="0" w:firstRowFirstColumn="0" w:firstRowLastColumn="0" w:lastRowFirstColumn="0" w:lastRowLastColumn="0"/>
            </w:pPr>
            <w:r>
              <w:t>The type of instances created</w:t>
            </w:r>
            <w:r w:rsidR="007E063A">
              <w:t>.</w:t>
            </w:r>
          </w:p>
        </w:tc>
      </w:tr>
      <w:tr w:rsidR="00C00D99" w14:paraId="08FFE599"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5E8959E9" w14:textId="2964F2B8" w:rsidR="00C00D99" w:rsidRDefault="00C00D99" w:rsidP="007E063A">
            <w:pPr>
              <w:pStyle w:val="Tabletext"/>
            </w:pPr>
            <w:proofErr w:type="gramStart"/>
            <w:r>
              <w:t>OS  Type</w:t>
            </w:r>
            <w:proofErr w:type="gramEnd"/>
            <w:r>
              <w:br/>
            </w:r>
            <w:r>
              <w:rPr>
                <w:b w:val="0"/>
              </w:rPr>
              <w:t>(</w:t>
            </w:r>
            <w:proofErr w:type="spellStart"/>
            <w:r>
              <w:rPr>
                <w:rStyle w:val="Parameterintable"/>
                <w:b w:val="0"/>
              </w:rPr>
              <w:t>OSType</w:t>
            </w:r>
            <w:proofErr w:type="spellEnd"/>
            <w:r w:rsidRPr="007E063A">
              <w:rPr>
                <w:b w:val="0"/>
              </w:rPr>
              <w:t>)</w:t>
            </w:r>
          </w:p>
        </w:tc>
        <w:tc>
          <w:tcPr>
            <w:tcW w:w="1814" w:type="dxa"/>
            <w:shd w:val="clear" w:color="auto" w:fill="FFFFFF" w:themeFill="background1"/>
          </w:tcPr>
          <w:p w14:paraId="5DAB990B" w14:textId="77777777" w:rsidR="00C00D99" w:rsidRDefault="00C00D99" w:rsidP="006A53DE">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Linux </w:t>
            </w:r>
            <w:r w:rsidRPr="00C00D99">
              <w:rPr>
                <w:i/>
                <w:color w:val="auto"/>
              </w:rPr>
              <w:t xml:space="preserve">or </w:t>
            </w:r>
          </w:p>
          <w:p w14:paraId="564B3B80" w14:textId="59D6FC59" w:rsidR="00C00D99" w:rsidRPr="00C00D99" w:rsidRDefault="00C00D99" w:rsidP="006A53DE">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Windows</w:t>
            </w:r>
          </w:p>
        </w:tc>
        <w:tc>
          <w:tcPr>
            <w:tcW w:w="5204" w:type="dxa"/>
            <w:shd w:val="clear" w:color="auto" w:fill="FFFFFF" w:themeFill="background1"/>
          </w:tcPr>
          <w:p w14:paraId="1F368102" w14:textId="41749CE1" w:rsidR="00C00D99" w:rsidRDefault="00C00D99" w:rsidP="00C010F5">
            <w:pPr>
              <w:pStyle w:val="Tabletext"/>
              <w:cnfStyle w:val="000000000000" w:firstRow="0" w:lastRow="0" w:firstColumn="0" w:lastColumn="0" w:oddVBand="0" w:evenVBand="0" w:oddHBand="0" w:evenHBand="0" w:firstRowFirstColumn="0" w:firstRowLastColumn="0" w:lastRowFirstColumn="0" w:lastRowLastColumn="0"/>
            </w:pPr>
            <w:r>
              <w:t>The operating system used by instances</w:t>
            </w:r>
          </w:p>
        </w:tc>
      </w:tr>
    </w:tbl>
    <w:p w14:paraId="58062453" w14:textId="6D54D280" w:rsidR="00C00D99" w:rsidRPr="00692312" w:rsidRDefault="00C00D99" w:rsidP="00C00D99">
      <w:pPr>
        <w:keepNext/>
        <w:spacing w:before="280" w:after="140"/>
        <w:ind w:left="360"/>
        <w:rPr>
          <w:i/>
        </w:rPr>
      </w:pPr>
      <w:r>
        <w:rPr>
          <w:i/>
        </w:rPr>
        <w:t xml:space="preserve">Evidian </w:t>
      </w:r>
      <w:r w:rsidRPr="00C00D99">
        <w:rPr>
          <w:i/>
        </w:rPr>
        <w:t>SafeKit – Mirror Cluster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C00D99" w14:paraId="7845A312" w14:textId="77777777" w:rsidTr="004D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EAC6482" w14:textId="77777777" w:rsidR="00C00D99" w:rsidRDefault="00C00D99" w:rsidP="004D3F1C">
            <w:pPr>
              <w:pStyle w:val="Tabletext"/>
            </w:pPr>
            <w:r>
              <w:t>Parameter label (name)</w:t>
            </w:r>
          </w:p>
        </w:tc>
        <w:tc>
          <w:tcPr>
            <w:tcW w:w="1814" w:type="dxa"/>
            <w:vAlign w:val="center"/>
          </w:tcPr>
          <w:p w14:paraId="3698BFB2" w14:textId="77777777" w:rsidR="00C00D99" w:rsidRDefault="00C00D99" w:rsidP="004D3F1C">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1CFEDBDE" w14:textId="77777777" w:rsidR="00C00D99" w:rsidRDefault="00C00D99" w:rsidP="004D3F1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C00D99" w14:paraId="5515B659"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228DD80F" w14:textId="65C0F7F9" w:rsidR="00C00D99" w:rsidRDefault="00C00D99" w:rsidP="004D3F1C">
            <w:pPr>
              <w:pStyle w:val="Tabletext"/>
            </w:pPr>
            <w:r>
              <w:t>SafeKit module name</w:t>
            </w:r>
            <w:r>
              <w:br/>
            </w:r>
            <w:r w:rsidRPr="007732BB">
              <w:rPr>
                <w:b w:val="0"/>
              </w:rPr>
              <w:t>(</w:t>
            </w:r>
            <w:proofErr w:type="spellStart"/>
            <w:r w:rsidRPr="00C00D99">
              <w:rPr>
                <w:rStyle w:val="Parameterintable"/>
                <w:b w:val="0"/>
              </w:rPr>
              <w:t>SafekitModuleName</w:t>
            </w:r>
            <w:proofErr w:type="spellEnd"/>
            <w:r w:rsidRPr="007732BB">
              <w:rPr>
                <w:b w:val="0"/>
              </w:rPr>
              <w:t>)</w:t>
            </w:r>
          </w:p>
        </w:tc>
        <w:tc>
          <w:tcPr>
            <w:tcW w:w="1814" w:type="dxa"/>
            <w:shd w:val="clear" w:color="auto" w:fill="FFFFFF" w:themeFill="background1"/>
          </w:tcPr>
          <w:p w14:paraId="36A68E4B" w14:textId="47D49657" w:rsidR="00C00D99" w:rsidRPr="00DA363C" w:rsidRDefault="00DA363C" w:rsidP="004D3F1C">
            <w:pPr>
              <w:pStyle w:val="Tabletext"/>
              <w:cnfStyle w:val="000000000000" w:firstRow="0" w:lastRow="0" w:firstColumn="0" w:lastColumn="0" w:oddVBand="0" w:evenVBand="0" w:oddHBand="0" w:evenHBand="0" w:firstRowFirstColumn="0" w:firstRowLastColumn="0" w:lastRowFirstColumn="0" w:lastRowLastColumn="0"/>
            </w:pPr>
            <w:r w:rsidRPr="00DA363C">
              <w:rPr>
                <w:color w:val="auto"/>
              </w:rPr>
              <w:t>mirror</w:t>
            </w:r>
          </w:p>
        </w:tc>
        <w:tc>
          <w:tcPr>
            <w:tcW w:w="5204" w:type="dxa"/>
            <w:shd w:val="clear" w:color="auto" w:fill="FFFFFF" w:themeFill="background1"/>
          </w:tcPr>
          <w:p w14:paraId="2EAD9ABB" w14:textId="3A3C7489" w:rsidR="00C00D99" w:rsidRDefault="00953771" w:rsidP="004D3F1C">
            <w:pPr>
              <w:pStyle w:val="Tabletext"/>
              <w:cnfStyle w:val="000000000000" w:firstRow="0" w:lastRow="0" w:firstColumn="0" w:lastColumn="0" w:oddVBand="0" w:evenVBand="0" w:oddHBand="0" w:evenHBand="0" w:firstRowFirstColumn="0" w:firstRowLastColumn="0" w:lastRowFirstColumn="0" w:lastRowLastColumn="0"/>
            </w:pPr>
            <w:r>
              <w:t xml:space="preserve">The name of the SafeKit mirror module that will be configurated. </w:t>
            </w:r>
          </w:p>
        </w:tc>
      </w:tr>
      <w:tr w:rsidR="00C00D99" w14:paraId="10575272"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D0159EF" w14:textId="08A4FCFD" w:rsidR="00C00D99" w:rsidRDefault="00C00D99" w:rsidP="004D3F1C">
            <w:pPr>
              <w:pStyle w:val="Tabletext"/>
            </w:pPr>
            <w:r>
              <w:t>Instance Name Prefix</w:t>
            </w:r>
            <w:r>
              <w:br/>
            </w:r>
            <w:r>
              <w:rPr>
                <w:b w:val="0"/>
              </w:rPr>
              <w:t>(</w:t>
            </w:r>
            <w:proofErr w:type="spellStart"/>
            <w:r w:rsidRPr="00C00D99">
              <w:rPr>
                <w:rStyle w:val="Parameterintable"/>
                <w:b w:val="0"/>
              </w:rPr>
              <w:t>InstanceNamePrefix</w:t>
            </w:r>
            <w:proofErr w:type="spellEnd"/>
            <w:r w:rsidRPr="007E063A">
              <w:rPr>
                <w:b w:val="0"/>
              </w:rPr>
              <w:t>)</w:t>
            </w:r>
          </w:p>
        </w:tc>
        <w:tc>
          <w:tcPr>
            <w:tcW w:w="1814" w:type="dxa"/>
            <w:shd w:val="clear" w:color="auto" w:fill="FFFFFF" w:themeFill="background1"/>
          </w:tcPr>
          <w:p w14:paraId="77E40B59" w14:textId="51D2D282" w:rsidR="00C00D99" w:rsidRPr="00C00D99" w:rsidRDefault="009E13DE" w:rsidP="004D3F1C">
            <w:pPr>
              <w:pStyle w:val="Tabletext"/>
              <w:cnfStyle w:val="000000000000" w:firstRow="0" w:lastRow="0" w:firstColumn="0" w:lastColumn="0" w:oddVBand="0" w:evenVBand="0" w:oddHBand="0" w:evenHBand="0" w:firstRowFirstColumn="0" w:firstRowLastColumn="0" w:lastRowFirstColumn="0" w:lastRowLastColumn="0"/>
              <w:rPr>
                <w:color w:val="FF0000"/>
              </w:rPr>
            </w:pPr>
            <w:r>
              <w:rPr>
                <w:color w:val="auto"/>
              </w:rPr>
              <w:t>Server</w:t>
            </w:r>
          </w:p>
        </w:tc>
        <w:tc>
          <w:tcPr>
            <w:tcW w:w="5204" w:type="dxa"/>
            <w:shd w:val="clear" w:color="auto" w:fill="FFFFFF" w:themeFill="background1"/>
          </w:tcPr>
          <w:p w14:paraId="02945A42" w14:textId="5E486903" w:rsidR="00C00D99" w:rsidRDefault="00DA363C" w:rsidP="004D3F1C">
            <w:pPr>
              <w:pStyle w:val="Tabletext"/>
              <w:cnfStyle w:val="000000000000" w:firstRow="0" w:lastRow="0" w:firstColumn="0" w:lastColumn="0" w:oddVBand="0" w:evenVBand="0" w:oddHBand="0" w:evenHBand="0" w:firstRowFirstColumn="0" w:firstRowLastColumn="0" w:lastRowFirstColumn="0" w:lastRowLastColumn="0"/>
            </w:pPr>
            <w:r w:rsidRPr="00DA363C">
              <w:t>Server name prefix</w:t>
            </w:r>
            <w:r>
              <w:t xml:space="preserve"> displayed </w:t>
            </w:r>
            <w:r w:rsidRPr="00DA363C">
              <w:t>in the SafeKit web console for each instance</w:t>
            </w:r>
            <w:r>
              <w:t>.</w:t>
            </w:r>
          </w:p>
        </w:tc>
      </w:tr>
      <w:tr w:rsidR="00C00D99" w14:paraId="5F1F7CA1"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0102A94D" w14:textId="253C71C0" w:rsidR="00C00D99" w:rsidRDefault="00C00D99" w:rsidP="004D3F1C">
            <w:pPr>
              <w:pStyle w:val="Tabletext"/>
            </w:pPr>
            <w:r>
              <w:lastRenderedPageBreak/>
              <w:t>VIP Port</w:t>
            </w:r>
            <w:r>
              <w:br/>
            </w:r>
            <w:r>
              <w:rPr>
                <w:b w:val="0"/>
              </w:rPr>
              <w:t>(</w:t>
            </w:r>
            <w:proofErr w:type="spellStart"/>
            <w:r>
              <w:rPr>
                <w:rStyle w:val="Parameterintable"/>
                <w:b w:val="0"/>
              </w:rPr>
              <w:t>VipPort</w:t>
            </w:r>
            <w:proofErr w:type="spellEnd"/>
            <w:r w:rsidRPr="007E063A">
              <w:rPr>
                <w:b w:val="0"/>
              </w:rPr>
              <w:t>)</w:t>
            </w:r>
          </w:p>
        </w:tc>
        <w:tc>
          <w:tcPr>
            <w:tcW w:w="1814" w:type="dxa"/>
            <w:shd w:val="clear" w:color="auto" w:fill="FFFFFF" w:themeFill="background1"/>
          </w:tcPr>
          <w:p w14:paraId="63185B7E" w14:textId="76A98B71" w:rsidR="00C00D99" w:rsidRPr="00C00D99" w:rsidRDefault="00CF472C" w:rsidP="004D3F1C">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9453</w:t>
            </w:r>
          </w:p>
        </w:tc>
        <w:tc>
          <w:tcPr>
            <w:tcW w:w="5204" w:type="dxa"/>
            <w:shd w:val="clear" w:color="auto" w:fill="FFFFFF" w:themeFill="background1"/>
          </w:tcPr>
          <w:p w14:paraId="387AEE94" w14:textId="2CB0F85B" w:rsidR="00C00D99" w:rsidRDefault="00400014" w:rsidP="004D3F1C">
            <w:pPr>
              <w:pStyle w:val="Tabletext"/>
              <w:cnfStyle w:val="000000000000" w:firstRow="0" w:lastRow="0" w:firstColumn="0" w:lastColumn="0" w:oddVBand="0" w:evenVBand="0" w:oddHBand="0" w:evenHBand="0" w:firstRowFirstColumn="0" w:firstRowLastColumn="0" w:lastRowFirstColumn="0" w:lastRowLastColumn="0"/>
            </w:pPr>
            <w:r>
              <w:t xml:space="preserve">The IP port used to access the application via </w:t>
            </w:r>
            <w:proofErr w:type="gramStart"/>
            <w:r>
              <w:t>the  SafeKit</w:t>
            </w:r>
            <w:proofErr w:type="gramEnd"/>
            <w:r>
              <w:t xml:space="preserve"> Virtual IP</w:t>
            </w:r>
            <w:r w:rsidR="00DA363C">
              <w:t>.</w:t>
            </w:r>
          </w:p>
        </w:tc>
      </w:tr>
      <w:tr w:rsidR="00C00D99" w14:paraId="503FD4E6"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2A19A10A" w14:textId="0A1CD68B" w:rsidR="00C00D99" w:rsidRDefault="00B740BF" w:rsidP="004D3F1C">
            <w:pPr>
              <w:pStyle w:val="Tabletext"/>
            </w:pPr>
            <w:r>
              <w:t>CA server password</w:t>
            </w:r>
            <w:r w:rsidR="00C00D99">
              <w:br/>
            </w:r>
            <w:r w:rsidR="00C00D99">
              <w:rPr>
                <w:b w:val="0"/>
              </w:rPr>
              <w:t>(</w:t>
            </w:r>
            <w:proofErr w:type="spellStart"/>
            <w:r w:rsidRPr="00B740BF">
              <w:rPr>
                <w:rStyle w:val="Parameterintable"/>
                <w:b w:val="0"/>
              </w:rPr>
              <w:t>CAservPwd</w:t>
            </w:r>
            <w:proofErr w:type="spellEnd"/>
            <w:r w:rsidR="00C00D99" w:rsidRPr="007E063A">
              <w:rPr>
                <w:b w:val="0"/>
              </w:rPr>
              <w:t>)</w:t>
            </w:r>
          </w:p>
        </w:tc>
        <w:tc>
          <w:tcPr>
            <w:tcW w:w="1814" w:type="dxa"/>
            <w:shd w:val="clear" w:color="auto" w:fill="FFFFFF" w:themeFill="background1"/>
          </w:tcPr>
          <w:p w14:paraId="3443C4A4" w14:textId="7B402BF5" w:rsidR="00C00D99" w:rsidRDefault="00B740BF" w:rsidP="004D3F1C">
            <w:pPr>
              <w:pStyle w:val="Tabletext"/>
              <w:cnfStyle w:val="000000000000" w:firstRow="0" w:lastRow="0" w:firstColumn="0" w:lastColumn="0" w:oddVBand="0" w:evenVBand="0" w:oddHBand="0" w:evenHBand="0" w:firstRowFirstColumn="0" w:firstRowLastColumn="0" w:lastRowFirstColumn="0" w:lastRowLastColumn="0"/>
              <w:rPr>
                <w:color w:val="auto"/>
              </w:rPr>
            </w:pPr>
            <w:r w:rsidRPr="001E4301">
              <w:rPr>
                <w:i/>
                <w:color w:val="FF0000"/>
              </w:rPr>
              <w:t>Requires input</w:t>
            </w:r>
          </w:p>
        </w:tc>
        <w:tc>
          <w:tcPr>
            <w:tcW w:w="5204" w:type="dxa"/>
            <w:shd w:val="clear" w:color="auto" w:fill="FFFFFF" w:themeFill="background1"/>
          </w:tcPr>
          <w:p w14:paraId="26DB9069" w14:textId="786AF7AF" w:rsidR="00C00D99" w:rsidRDefault="00400014" w:rsidP="004D3F1C">
            <w:pPr>
              <w:pStyle w:val="Tabletext"/>
              <w:cnfStyle w:val="000000000000" w:firstRow="0" w:lastRow="0" w:firstColumn="0" w:lastColumn="0" w:oddVBand="0" w:evenVBand="0" w:oddHBand="0" w:evenHBand="0" w:firstRowFirstColumn="0" w:firstRowLastColumn="0" w:lastRowFirstColumn="0" w:lastRowLastColumn="0"/>
            </w:pPr>
            <w:r>
              <w:t>The password that will be asked by the CA server to build</w:t>
            </w:r>
            <w:r w:rsidR="00953771">
              <w:t xml:space="preserve"> c</w:t>
            </w:r>
            <w:r>
              <w:t>lient certificate</w:t>
            </w:r>
            <w:r w:rsidR="00953771">
              <w:t>s</w:t>
            </w:r>
            <w:r>
              <w:t xml:space="preserve"> needed to access </w:t>
            </w:r>
            <w:r w:rsidR="00953771">
              <w:t xml:space="preserve">the </w:t>
            </w:r>
            <w:r>
              <w:t>SafeKit Web admin console.</w:t>
            </w:r>
          </w:p>
        </w:tc>
      </w:tr>
    </w:tbl>
    <w:p w14:paraId="6D8ADFD6" w14:textId="6D837D13" w:rsidR="00271533" w:rsidRPr="0016522D" w:rsidRDefault="00692312" w:rsidP="0016522D">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C63E6">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EC63E6">
              <w:rPr>
                <w:rStyle w:val="Parameterintable"/>
                <w:b w:val="0"/>
              </w:rPr>
              <w:t>QSS3KeyPrefix</w:t>
            </w:r>
            <w:r w:rsidR="00692312" w:rsidRPr="007732BB">
              <w:rPr>
                <w:b w:val="0"/>
              </w:rPr>
              <w:t>)</w:t>
            </w:r>
          </w:p>
        </w:tc>
        <w:tc>
          <w:tcPr>
            <w:tcW w:w="1814" w:type="dxa"/>
          </w:tcPr>
          <w:p w14:paraId="5895A588" w14:textId="34B2098F" w:rsidR="00692312" w:rsidRPr="003B6A29" w:rsidRDefault="00953771" w:rsidP="006D0CD8">
            <w:pPr>
              <w:pStyle w:val="Tabletext"/>
              <w:cnfStyle w:val="000000000000" w:firstRow="0" w:lastRow="0" w:firstColumn="0" w:lastColumn="0" w:oddVBand="0" w:evenVBand="0" w:oddHBand="0" w:evenHBand="0" w:firstRowFirstColumn="0" w:firstRowLastColumn="0" w:lastRowFirstColumn="0" w:lastRowLastColumn="0"/>
            </w:pPr>
            <w:proofErr w:type="spellStart"/>
            <w:r>
              <w:t>Q</w:t>
            </w:r>
            <w:r w:rsidR="007062A6">
              <w:t>uickstart</w:t>
            </w:r>
            <w:r>
              <w:t>-evidian-safekit</w:t>
            </w:r>
            <w:proofErr w:type="spellEnd"/>
            <w:r w:rsidR="007062A6">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8"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4F392F14" w:rsidR="00B52A49" w:rsidRPr="005274EC" w:rsidRDefault="00196EE9" w:rsidP="0063532E">
      <w:pPr>
        <w:pStyle w:val="Heading3"/>
      </w:pPr>
      <w:bookmarkStart w:id="61" w:name="sc2"/>
      <w:bookmarkStart w:id="62" w:name="_Option_2:_Parameters"/>
      <w:bookmarkStart w:id="63" w:name="_Toc2670467"/>
      <w:bookmarkEnd w:id="61"/>
      <w:bookmarkEnd w:id="62"/>
      <w:r w:rsidRPr="00811B86">
        <w:t xml:space="preserve">Option 2: Parameters for deploying </w:t>
      </w:r>
      <w:r w:rsidR="00B42673">
        <w:t>SafeKit</w:t>
      </w:r>
      <w:r w:rsidRPr="00811B86">
        <w:t xml:space="preserve"> </w:t>
      </w:r>
      <w:r w:rsidR="00953771">
        <w:t xml:space="preserve">Farm </w:t>
      </w:r>
      <w:r w:rsidRPr="00811B86">
        <w:t xml:space="preserve">into </w:t>
      </w:r>
      <w:bookmarkEnd w:id="63"/>
      <w:r w:rsidR="00953771" w:rsidRPr="00811B86">
        <w:t>a new VPC</w:t>
      </w:r>
      <w:commentRangeStart w:id="64"/>
      <w:commentRangeEnd w:id="64"/>
      <w:r w:rsidR="00953771">
        <w:rPr>
          <w:rStyle w:val="CommentReference"/>
          <w:rFonts w:ascii="Georgia" w:hAnsi="Georgia" w:cs="Times New Roman"/>
          <w:bCs w:val="0"/>
          <w:i/>
          <w:iCs/>
          <w:color w:val="212120"/>
        </w:rPr>
        <w:commentReference w:id="64"/>
      </w:r>
    </w:p>
    <w:p w14:paraId="36ED1FDC" w14:textId="24C2B2C6" w:rsidR="0044694D" w:rsidRDefault="00B63CAC" w:rsidP="00D70DFE">
      <w:pPr>
        <w:spacing w:after="140"/>
        <w:rPr>
          <w:rStyle w:val="Hyperlink"/>
        </w:rPr>
      </w:pPr>
      <w:hyperlink r:id="rId49" w:history="1">
        <w:r w:rsidR="0044694D">
          <w:rPr>
            <w:rStyle w:val="Hyperlink"/>
          </w:rPr>
          <w:t>View template</w:t>
        </w:r>
      </w:hyperlink>
    </w:p>
    <w:p w14:paraId="78863CFC" w14:textId="77777777" w:rsidR="00DB4722" w:rsidRPr="00692312" w:rsidRDefault="00DB4722" w:rsidP="00DB4722">
      <w:pPr>
        <w:keepNext/>
        <w:keepLines/>
        <w:spacing w:after="140"/>
        <w:ind w:left="360"/>
        <w:rPr>
          <w:i/>
        </w:rPr>
      </w:pPr>
      <w:r>
        <w:rPr>
          <w:i/>
        </w:rPr>
        <w:t>N</w:t>
      </w:r>
      <w:r w:rsidRPr="00692312">
        <w:rPr>
          <w:i/>
        </w:rPr>
        <w:t xml:space="preserve">etwork </w:t>
      </w:r>
      <w:r>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DB4722" w14:paraId="0CC6B1D0" w14:textId="77777777" w:rsidTr="004D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0DE8ED9" w14:textId="77777777" w:rsidR="00DB4722" w:rsidRDefault="00DB4722" w:rsidP="004D3F1C">
            <w:pPr>
              <w:pStyle w:val="Tabletext"/>
              <w:keepNext/>
              <w:keepLines/>
            </w:pPr>
            <w:r>
              <w:t>Parameter label (name)</w:t>
            </w:r>
          </w:p>
        </w:tc>
        <w:tc>
          <w:tcPr>
            <w:tcW w:w="1814" w:type="dxa"/>
            <w:vAlign w:val="center"/>
          </w:tcPr>
          <w:p w14:paraId="051B0C0D" w14:textId="77777777" w:rsidR="00DB4722" w:rsidRDefault="00DB4722" w:rsidP="004D3F1C">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79AA13CE" w14:textId="77777777" w:rsidR="00DB4722" w:rsidRDefault="00DB4722" w:rsidP="004D3F1C">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CF472C" w14:paraId="37455B2E" w14:textId="77777777" w:rsidTr="004D3F1C">
        <w:tc>
          <w:tcPr>
            <w:cnfStyle w:val="001000000000" w:firstRow="0" w:lastRow="0" w:firstColumn="1" w:lastColumn="0" w:oddVBand="0" w:evenVBand="0" w:oddHBand="0" w:evenHBand="0" w:firstRowFirstColumn="0" w:firstRowLastColumn="0" w:lastRowFirstColumn="0" w:lastRowLastColumn="0"/>
            <w:tcW w:w="2347" w:type="dxa"/>
          </w:tcPr>
          <w:p w14:paraId="64230AB7" w14:textId="5BBC83ED" w:rsidR="00CF472C" w:rsidRDefault="00CF472C" w:rsidP="00CF472C">
            <w:pPr>
              <w:pStyle w:val="Tabletext"/>
              <w:keepNext/>
              <w:keepLines/>
            </w:pPr>
            <w:r>
              <w:t>Number of Instances</w:t>
            </w:r>
            <w:r>
              <w:br/>
            </w:r>
            <w:r w:rsidRPr="007732BB">
              <w:rPr>
                <w:b w:val="0"/>
              </w:rPr>
              <w:t>(</w:t>
            </w:r>
            <w:proofErr w:type="spellStart"/>
            <w:r w:rsidRPr="00CF472C">
              <w:rPr>
                <w:b w:val="0"/>
              </w:rPr>
              <w:t>NumberOfInstances</w:t>
            </w:r>
            <w:proofErr w:type="spellEnd"/>
            <w:r w:rsidRPr="007732BB">
              <w:rPr>
                <w:b w:val="0"/>
              </w:rPr>
              <w:t>)</w:t>
            </w:r>
          </w:p>
        </w:tc>
        <w:tc>
          <w:tcPr>
            <w:tcW w:w="1814" w:type="dxa"/>
          </w:tcPr>
          <w:p w14:paraId="2F5EE9BF" w14:textId="1D5289F2" w:rsidR="00CF472C" w:rsidRPr="00CF472C" w:rsidRDefault="00CF472C" w:rsidP="00CF472C">
            <w:pPr>
              <w:pStyle w:val="Tabletext"/>
              <w:keepNext/>
              <w:keepLines/>
              <w:cnfStyle w:val="000000000000" w:firstRow="0" w:lastRow="0" w:firstColumn="0" w:lastColumn="0" w:oddVBand="0" w:evenVBand="0" w:oddHBand="0" w:evenHBand="0" w:firstRowFirstColumn="0" w:firstRowLastColumn="0" w:lastRowFirstColumn="0" w:lastRowLastColumn="0"/>
              <w:rPr>
                <w:color w:val="FF0000"/>
              </w:rPr>
            </w:pPr>
            <w:r w:rsidRPr="00CF472C">
              <w:rPr>
                <w:color w:val="auto"/>
              </w:rPr>
              <w:t>2</w:t>
            </w:r>
          </w:p>
        </w:tc>
        <w:tc>
          <w:tcPr>
            <w:tcW w:w="5204" w:type="dxa"/>
          </w:tcPr>
          <w:p w14:paraId="673A0100" w14:textId="71B1F3F9" w:rsidR="00CF472C" w:rsidRDefault="00CF472C" w:rsidP="00CF472C">
            <w:pPr>
              <w:pStyle w:val="Tabletext"/>
              <w:keepNext/>
              <w:keepLines/>
              <w:cnfStyle w:val="000000000000" w:firstRow="0" w:lastRow="0" w:firstColumn="0" w:lastColumn="0" w:oddVBand="0" w:evenVBand="0" w:oddHBand="0" w:evenHBand="0" w:firstRowFirstColumn="0" w:firstRowLastColumn="0" w:lastRowFirstColumn="0" w:lastRowLastColumn="0"/>
            </w:pPr>
            <w:r>
              <w:t>The number of instances that will be created (each in a different Availability Zone).</w:t>
            </w:r>
          </w:p>
        </w:tc>
      </w:tr>
      <w:tr w:rsidR="00DB4722" w14:paraId="44332D70" w14:textId="77777777" w:rsidTr="004D3F1C">
        <w:tc>
          <w:tcPr>
            <w:cnfStyle w:val="001000000000" w:firstRow="0" w:lastRow="0" w:firstColumn="1" w:lastColumn="0" w:oddVBand="0" w:evenVBand="0" w:oddHBand="0" w:evenHBand="0" w:firstRowFirstColumn="0" w:firstRowLastColumn="0" w:lastRowFirstColumn="0" w:lastRowLastColumn="0"/>
            <w:tcW w:w="2347" w:type="dxa"/>
          </w:tcPr>
          <w:p w14:paraId="3DA0224C" w14:textId="77777777" w:rsidR="00DB4722" w:rsidRDefault="00DB4722" w:rsidP="004D3F1C">
            <w:pPr>
              <w:pStyle w:val="Tabletext"/>
              <w:keepNext/>
              <w:keepLines/>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43509E1E" w14:textId="77777777" w:rsidR="00DB4722" w:rsidRPr="001E4301" w:rsidRDefault="00DB4722" w:rsidP="004D3F1C">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06CEBCF1" w14:textId="6F13D9AE" w:rsidR="00DB4722" w:rsidRPr="000078EC" w:rsidRDefault="00DB4722" w:rsidP="004D3F1C">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t>The l</w:t>
            </w:r>
            <w:r w:rsidRPr="006C0E39">
              <w:t xml:space="preserve">ist of Availability Zones to use for the subnets in the VPC. </w:t>
            </w:r>
            <w:r>
              <w:t xml:space="preserve">The Quick Start uses </w:t>
            </w:r>
            <w:r w:rsidR="00CF472C">
              <w:t>“</w:t>
            </w:r>
            <w:proofErr w:type="spellStart"/>
            <w:proofErr w:type="gramStart"/>
            <w:r w:rsidR="00CF472C" w:rsidRPr="00CF472C">
              <w:t>NumberOfInstances</w:t>
            </w:r>
            <w:proofErr w:type="spellEnd"/>
            <w:r w:rsidR="00CF472C">
              <w:t xml:space="preserve">” </w:t>
            </w:r>
            <w:r>
              <w:t xml:space="preserve"> Availability</w:t>
            </w:r>
            <w:proofErr w:type="gramEnd"/>
            <w:r>
              <w:t xml:space="preserve"> Zones from your list and preserves t</w:t>
            </w:r>
            <w:r w:rsidRPr="006C0E39">
              <w:t xml:space="preserve">he logical order </w:t>
            </w:r>
            <w:r>
              <w:t>you specify</w:t>
            </w:r>
            <w:r w:rsidRPr="006C0E39">
              <w:t>.</w:t>
            </w:r>
          </w:p>
        </w:tc>
      </w:tr>
      <w:tr w:rsidR="00DB4722" w14:paraId="56B51039" w14:textId="77777777" w:rsidTr="004D3F1C">
        <w:tc>
          <w:tcPr>
            <w:cnfStyle w:val="001000000000" w:firstRow="0" w:lastRow="0" w:firstColumn="1" w:lastColumn="0" w:oddVBand="0" w:evenVBand="0" w:oddHBand="0" w:evenHBand="0" w:firstRowFirstColumn="0" w:firstRowLastColumn="0" w:lastRowFirstColumn="0" w:lastRowLastColumn="0"/>
            <w:tcW w:w="2347" w:type="dxa"/>
          </w:tcPr>
          <w:p w14:paraId="7A62EAE4" w14:textId="77777777" w:rsidR="00DB4722" w:rsidRDefault="00DB4722" w:rsidP="004D3F1C">
            <w:pPr>
              <w:pStyle w:val="Tabletext"/>
            </w:pPr>
            <w:r>
              <w:t xml:space="preserve">Remote </w:t>
            </w:r>
            <w:proofErr w:type="gramStart"/>
            <w:r>
              <w:t>Access  CIDR</w:t>
            </w:r>
            <w:proofErr w:type="gramEnd"/>
            <w:r>
              <w:br/>
            </w:r>
            <w:r w:rsidRPr="007732BB">
              <w:rPr>
                <w:b w:val="0"/>
              </w:rPr>
              <w:t>(</w:t>
            </w:r>
            <w:proofErr w:type="spellStart"/>
            <w:r w:rsidRPr="00660E84">
              <w:rPr>
                <w:b w:val="0"/>
              </w:rPr>
              <w:t>RemoteAccessCIDR</w:t>
            </w:r>
            <w:proofErr w:type="spellEnd"/>
            <w:r w:rsidRPr="007732BB">
              <w:rPr>
                <w:b w:val="0"/>
              </w:rPr>
              <w:t>)</w:t>
            </w:r>
          </w:p>
        </w:tc>
        <w:tc>
          <w:tcPr>
            <w:tcW w:w="1814" w:type="dxa"/>
          </w:tcPr>
          <w:p w14:paraId="3FDA186D"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2CE7E125"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w:t>
            </w:r>
            <w:r w:rsidRPr="00660E84">
              <w:rPr>
                <w:color w:val="auto"/>
              </w:rPr>
              <w:t>access the SafeKit Web admin console</w:t>
            </w:r>
            <w:r>
              <w:rPr>
                <w:color w:val="C00000"/>
              </w:rPr>
              <w:t>.</w:t>
            </w:r>
            <w:r>
              <w:t xml:space="preserve"> We recommend that you set this value to a trusted IP range. For example, you might want to grant only your corporate network access to the software.</w:t>
            </w:r>
          </w:p>
        </w:tc>
      </w:tr>
      <w:tr w:rsidR="00DB4722" w14:paraId="3A95838D" w14:textId="77777777" w:rsidTr="004D3F1C">
        <w:tc>
          <w:tcPr>
            <w:cnfStyle w:val="001000000000" w:firstRow="0" w:lastRow="0" w:firstColumn="1" w:lastColumn="0" w:oddVBand="0" w:evenVBand="0" w:oddHBand="0" w:evenHBand="0" w:firstRowFirstColumn="0" w:firstRowLastColumn="0" w:lastRowFirstColumn="0" w:lastRowLastColumn="0"/>
            <w:tcW w:w="2347" w:type="dxa"/>
          </w:tcPr>
          <w:p w14:paraId="7B3C34FE" w14:textId="77777777" w:rsidR="00DB4722" w:rsidRDefault="00DB4722" w:rsidP="004D3F1C">
            <w:pPr>
              <w:pStyle w:val="Tabletext"/>
            </w:pPr>
            <w:r>
              <w:t>VIP CIDR</w:t>
            </w:r>
            <w:r>
              <w:br/>
            </w:r>
            <w:r w:rsidRPr="007732BB">
              <w:rPr>
                <w:b w:val="0"/>
              </w:rPr>
              <w:t>(</w:t>
            </w:r>
            <w:proofErr w:type="spellStart"/>
            <w:r w:rsidRPr="00660E84">
              <w:rPr>
                <w:b w:val="0"/>
              </w:rPr>
              <w:t>VipCIDR</w:t>
            </w:r>
            <w:proofErr w:type="spellEnd"/>
            <w:r w:rsidRPr="007732BB">
              <w:rPr>
                <w:b w:val="0"/>
              </w:rPr>
              <w:t>)</w:t>
            </w:r>
          </w:p>
        </w:tc>
        <w:tc>
          <w:tcPr>
            <w:tcW w:w="1814" w:type="dxa"/>
          </w:tcPr>
          <w:p w14:paraId="4FC9EFC1"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rsidRPr="00D05F4B">
              <w:t>0.0.0.0/0</w:t>
            </w:r>
          </w:p>
        </w:tc>
        <w:tc>
          <w:tcPr>
            <w:tcW w:w="5204" w:type="dxa"/>
          </w:tcPr>
          <w:p w14:paraId="10FFA625"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w:t>
            </w:r>
            <w:r w:rsidRPr="00660E84">
              <w:rPr>
                <w:color w:val="auto"/>
              </w:rPr>
              <w:t xml:space="preserve">access the SafeKit </w:t>
            </w:r>
            <w:r>
              <w:rPr>
                <w:color w:val="auto"/>
              </w:rPr>
              <w:t>virtual IP</w:t>
            </w:r>
            <w:r>
              <w:rPr>
                <w:color w:val="C00000"/>
              </w:rPr>
              <w:t>.</w:t>
            </w:r>
            <w:r>
              <w:t xml:space="preserve"> We recommend that you set this value to a trusted IP range.</w:t>
            </w:r>
          </w:p>
        </w:tc>
      </w:tr>
    </w:tbl>
    <w:p w14:paraId="14E49536" w14:textId="77777777" w:rsidR="00DB4722" w:rsidRPr="00692312" w:rsidRDefault="00DB4722" w:rsidP="00DB4722">
      <w:pPr>
        <w:keepNext/>
        <w:spacing w:before="280" w:after="140"/>
        <w:ind w:left="360"/>
        <w:rPr>
          <w:i/>
        </w:rPr>
      </w:pPr>
      <w:r w:rsidRPr="00692312">
        <w:rPr>
          <w:i/>
        </w:rPr>
        <w:lastRenderedPageBreak/>
        <w:t xml:space="preserve">Amazon EC2 </w:t>
      </w:r>
      <w:proofErr w:type="spellStart"/>
      <w:r>
        <w:rPr>
          <w:i/>
        </w:rPr>
        <w:t>Instanes</w:t>
      </w:r>
      <w:proofErr w:type="spellEnd"/>
      <w:r>
        <w:rPr>
          <w:i/>
        </w:rPr>
        <w:t xml:space="preserve"> 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DB4722" w14:paraId="06175343" w14:textId="77777777" w:rsidTr="004D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203CFC0E" w14:textId="77777777" w:rsidR="00DB4722" w:rsidRDefault="00DB4722" w:rsidP="004D3F1C">
            <w:pPr>
              <w:pStyle w:val="Tabletext"/>
            </w:pPr>
            <w:r>
              <w:t>Parameter label (name)</w:t>
            </w:r>
          </w:p>
        </w:tc>
        <w:tc>
          <w:tcPr>
            <w:tcW w:w="1814" w:type="dxa"/>
            <w:vAlign w:val="center"/>
          </w:tcPr>
          <w:p w14:paraId="5E9E6AD8"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7E75BE6D"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DB4722" w14:paraId="27222433"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7E1E7F6" w14:textId="77777777" w:rsidR="00DB4722" w:rsidRDefault="00DB4722" w:rsidP="004D3F1C">
            <w:pPr>
              <w:pStyle w:val="Tabletext"/>
            </w:pPr>
            <w:r>
              <w:t>Key pair name</w:t>
            </w:r>
            <w:r>
              <w:br/>
            </w:r>
            <w:r w:rsidRPr="007732BB">
              <w:rPr>
                <w:b w:val="0"/>
              </w:rPr>
              <w:t>(</w:t>
            </w:r>
            <w:proofErr w:type="spellStart"/>
            <w:r w:rsidRPr="00EC63E6">
              <w:rPr>
                <w:rStyle w:val="Parameterintable"/>
                <w:b w:val="0"/>
              </w:rPr>
              <w:t>KeyPairName</w:t>
            </w:r>
            <w:proofErr w:type="spellEnd"/>
            <w:r w:rsidRPr="007732BB">
              <w:rPr>
                <w:b w:val="0"/>
              </w:rPr>
              <w:t>)</w:t>
            </w:r>
          </w:p>
        </w:tc>
        <w:tc>
          <w:tcPr>
            <w:tcW w:w="1814" w:type="dxa"/>
            <w:shd w:val="clear" w:color="auto" w:fill="FFFFFF" w:themeFill="background1"/>
          </w:tcPr>
          <w:p w14:paraId="408CB22B" w14:textId="77777777" w:rsidR="00DB4722" w:rsidRPr="005A6F3D" w:rsidRDefault="00DB4722" w:rsidP="004D3F1C">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709BE160"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 xml:space="preserve">A public/private key pair, which allows you to connect securely to your instance after it launches. This is the key pair you created in your preferred region; see the </w:t>
            </w:r>
            <w:hyperlink w:anchor="_Technical_requirements" w:history="1">
              <w:r w:rsidRPr="00527E25">
                <w:rPr>
                  <w:rStyle w:val="Hyperlink"/>
                </w:rPr>
                <w:t>Technical requirements</w:t>
              </w:r>
            </w:hyperlink>
            <w:r>
              <w:t xml:space="preserve"> section.</w:t>
            </w:r>
          </w:p>
        </w:tc>
      </w:tr>
      <w:tr w:rsidR="00DB4722" w14:paraId="2DBF70BA"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63D389F9" w14:textId="77777777" w:rsidR="00DB4722" w:rsidRDefault="00DB4722" w:rsidP="004D3F1C">
            <w:pPr>
              <w:pStyle w:val="Tabletext"/>
            </w:pPr>
            <w:r>
              <w:t>Instance Type</w:t>
            </w:r>
            <w:r>
              <w:br/>
            </w:r>
            <w:r>
              <w:rPr>
                <w:b w:val="0"/>
              </w:rPr>
              <w:t>(</w:t>
            </w:r>
            <w:proofErr w:type="spellStart"/>
            <w:r>
              <w:rPr>
                <w:rStyle w:val="Parameterintable"/>
                <w:b w:val="0"/>
              </w:rPr>
              <w:t>InstanceType</w:t>
            </w:r>
            <w:proofErr w:type="spellEnd"/>
            <w:r w:rsidRPr="007E063A">
              <w:rPr>
                <w:b w:val="0"/>
              </w:rPr>
              <w:t>)</w:t>
            </w:r>
          </w:p>
        </w:tc>
        <w:tc>
          <w:tcPr>
            <w:tcW w:w="1814" w:type="dxa"/>
            <w:shd w:val="clear" w:color="auto" w:fill="FFFFFF" w:themeFill="background1"/>
          </w:tcPr>
          <w:p w14:paraId="4561004E" w14:textId="77777777" w:rsidR="00DB4722" w:rsidRPr="00C00D99" w:rsidRDefault="00DB4722" w:rsidP="004D3F1C">
            <w:pPr>
              <w:pStyle w:val="Tabletext"/>
              <w:cnfStyle w:val="000000000000" w:firstRow="0" w:lastRow="0" w:firstColumn="0" w:lastColumn="0" w:oddVBand="0" w:evenVBand="0" w:oddHBand="0" w:evenHBand="0" w:firstRowFirstColumn="0" w:firstRowLastColumn="0" w:lastRowFirstColumn="0" w:lastRowLastColumn="0"/>
              <w:rPr>
                <w:color w:val="FF0000"/>
              </w:rPr>
            </w:pPr>
            <w:r w:rsidRPr="00C00D99">
              <w:rPr>
                <w:color w:val="auto"/>
              </w:rPr>
              <w:t>t</w:t>
            </w:r>
            <w:proofErr w:type="gramStart"/>
            <w:r w:rsidRPr="00C00D99">
              <w:rPr>
                <w:color w:val="auto"/>
              </w:rPr>
              <w:t>2.micro</w:t>
            </w:r>
            <w:proofErr w:type="gramEnd"/>
          </w:p>
        </w:tc>
        <w:tc>
          <w:tcPr>
            <w:tcW w:w="5204" w:type="dxa"/>
            <w:shd w:val="clear" w:color="auto" w:fill="FFFFFF" w:themeFill="background1"/>
          </w:tcPr>
          <w:p w14:paraId="35558AED"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The type of instances created.</w:t>
            </w:r>
          </w:p>
        </w:tc>
      </w:tr>
      <w:tr w:rsidR="00DB4722" w14:paraId="55A2982F"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2454661D" w14:textId="77777777" w:rsidR="00DB4722" w:rsidRDefault="00DB4722" w:rsidP="004D3F1C">
            <w:pPr>
              <w:pStyle w:val="Tabletext"/>
            </w:pPr>
            <w:proofErr w:type="gramStart"/>
            <w:r>
              <w:t>OS  Type</w:t>
            </w:r>
            <w:proofErr w:type="gramEnd"/>
            <w:r>
              <w:br/>
            </w:r>
            <w:r>
              <w:rPr>
                <w:b w:val="0"/>
              </w:rPr>
              <w:t>(</w:t>
            </w:r>
            <w:proofErr w:type="spellStart"/>
            <w:r>
              <w:rPr>
                <w:rStyle w:val="Parameterintable"/>
                <w:b w:val="0"/>
              </w:rPr>
              <w:t>OSType</w:t>
            </w:r>
            <w:proofErr w:type="spellEnd"/>
            <w:r w:rsidRPr="007E063A">
              <w:rPr>
                <w:b w:val="0"/>
              </w:rPr>
              <w:t>)</w:t>
            </w:r>
          </w:p>
        </w:tc>
        <w:tc>
          <w:tcPr>
            <w:tcW w:w="1814" w:type="dxa"/>
            <w:shd w:val="clear" w:color="auto" w:fill="FFFFFF" w:themeFill="background1"/>
          </w:tcPr>
          <w:p w14:paraId="54DE3881"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Linux </w:t>
            </w:r>
            <w:r w:rsidRPr="00C00D99">
              <w:rPr>
                <w:i/>
                <w:color w:val="auto"/>
              </w:rPr>
              <w:t xml:space="preserve">or </w:t>
            </w:r>
          </w:p>
          <w:p w14:paraId="6C2AA220" w14:textId="77777777" w:rsidR="00DB4722" w:rsidRPr="00C00D99" w:rsidRDefault="00DB4722" w:rsidP="004D3F1C">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Windows</w:t>
            </w:r>
          </w:p>
        </w:tc>
        <w:tc>
          <w:tcPr>
            <w:tcW w:w="5204" w:type="dxa"/>
            <w:shd w:val="clear" w:color="auto" w:fill="FFFFFF" w:themeFill="background1"/>
          </w:tcPr>
          <w:p w14:paraId="3A9A89BB"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The operating system used by instances</w:t>
            </w:r>
          </w:p>
        </w:tc>
      </w:tr>
    </w:tbl>
    <w:p w14:paraId="59B52754" w14:textId="77777777" w:rsidR="00DB4722" w:rsidRPr="00692312" w:rsidRDefault="00DB4722" w:rsidP="00DB4722">
      <w:pPr>
        <w:keepNext/>
        <w:spacing w:before="280" w:after="140"/>
        <w:ind w:left="360"/>
        <w:rPr>
          <w:i/>
        </w:rPr>
      </w:pPr>
      <w:r>
        <w:rPr>
          <w:i/>
        </w:rPr>
        <w:t xml:space="preserve">Evidian </w:t>
      </w:r>
      <w:r w:rsidRPr="00C00D99">
        <w:rPr>
          <w:i/>
        </w:rPr>
        <w:t>SafeKit – Mirror Cluster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DB4722" w14:paraId="57680007" w14:textId="77777777" w:rsidTr="004D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15B29CB5" w14:textId="77777777" w:rsidR="00DB4722" w:rsidRDefault="00DB4722" w:rsidP="004D3F1C">
            <w:pPr>
              <w:pStyle w:val="Tabletext"/>
            </w:pPr>
            <w:r>
              <w:t>Parameter label (name)</w:t>
            </w:r>
          </w:p>
        </w:tc>
        <w:tc>
          <w:tcPr>
            <w:tcW w:w="1814" w:type="dxa"/>
            <w:vAlign w:val="center"/>
          </w:tcPr>
          <w:p w14:paraId="00328168"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2C9B285B"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DB4722" w14:paraId="405E506B"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BD5F405" w14:textId="77777777" w:rsidR="00DB4722" w:rsidRDefault="00DB4722" w:rsidP="004D3F1C">
            <w:pPr>
              <w:pStyle w:val="Tabletext"/>
            </w:pPr>
            <w:r>
              <w:t>SafeKit module name</w:t>
            </w:r>
            <w:r>
              <w:br/>
            </w:r>
            <w:r w:rsidRPr="007732BB">
              <w:rPr>
                <w:b w:val="0"/>
              </w:rPr>
              <w:t>(</w:t>
            </w:r>
            <w:proofErr w:type="spellStart"/>
            <w:r w:rsidRPr="00C00D99">
              <w:rPr>
                <w:rStyle w:val="Parameterintable"/>
                <w:b w:val="0"/>
              </w:rPr>
              <w:t>SafekitModuleName</w:t>
            </w:r>
            <w:proofErr w:type="spellEnd"/>
            <w:r w:rsidRPr="007732BB">
              <w:rPr>
                <w:b w:val="0"/>
              </w:rPr>
              <w:t>)</w:t>
            </w:r>
          </w:p>
        </w:tc>
        <w:tc>
          <w:tcPr>
            <w:tcW w:w="1814" w:type="dxa"/>
            <w:shd w:val="clear" w:color="auto" w:fill="FFFFFF" w:themeFill="background1"/>
          </w:tcPr>
          <w:p w14:paraId="69FF37BC" w14:textId="7F716CA2" w:rsidR="00DB4722" w:rsidRPr="00DA363C" w:rsidRDefault="00CF472C" w:rsidP="004D3F1C">
            <w:pPr>
              <w:pStyle w:val="Tabletext"/>
              <w:cnfStyle w:val="000000000000" w:firstRow="0" w:lastRow="0" w:firstColumn="0" w:lastColumn="0" w:oddVBand="0" w:evenVBand="0" w:oddHBand="0" w:evenHBand="0" w:firstRowFirstColumn="0" w:firstRowLastColumn="0" w:lastRowFirstColumn="0" w:lastRowLastColumn="0"/>
            </w:pPr>
            <w:r>
              <w:rPr>
                <w:color w:val="auto"/>
              </w:rPr>
              <w:t>farm</w:t>
            </w:r>
          </w:p>
        </w:tc>
        <w:tc>
          <w:tcPr>
            <w:tcW w:w="5204" w:type="dxa"/>
            <w:shd w:val="clear" w:color="auto" w:fill="FFFFFF" w:themeFill="background1"/>
          </w:tcPr>
          <w:p w14:paraId="7F0A11EB"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 xml:space="preserve">The name of the SafeKit mirror module that will be configurated. </w:t>
            </w:r>
          </w:p>
        </w:tc>
      </w:tr>
      <w:tr w:rsidR="00DB4722" w14:paraId="5B57A198"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D3FF002" w14:textId="77777777" w:rsidR="00DB4722" w:rsidRDefault="00DB4722" w:rsidP="004D3F1C">
            <w:pPr>
              <w:pStyle w:val="Tabletext"/>
            </w:pPr>
            <w:r>
              <w:t>Instance Name Prefix</w:t>
            </w:r>
            <w:r>
              <w:br/>
            </w:r>
            <w:r>
              <w:rPr>
                <w:b w:val="0"/>
              </w:rPr>
              <w:t>(</w:t>
            </w:r>
            <w:proofErr w:type="spellStart"/>
            <w:r w:rsidRPr="00C00D99">
              <w:rPr>
                <w:rStyle w:val="Parameterintable"/>
                <w:b w:val="0"/>
              </w:rPr>
              <w:t>InstanceNamePrefix</w:t>
            </w:r>
            <w:proofErr w:type="spellEnd"/>
            <w:r w:rsidRPr="007E063A">
              <w:rPr>
                <w:b w:val="0"/>
              </w:rPr>
              <w:t>)</w:t>
            </w:r>
          </w:p>
        </w:tc>
        <w:tc>
          <w:tcPr>
            <w:tcW w:w="1814" w:type="dxa"/>
            <w:shd w:val="clear" w:color="auto" w:fill="FFFFFF" w:themeFill="background1"/>
          </w:tcPr>
          <w:p w14:paraId="18E78673" w14:textId="77777777" w:rsidR="00DB4722" w:rsidRPr="00C00D99" w:rsidRDefault="00DB4722" w:rsidP="004D3F1C">
            <w:pPr>
              <w:pStyle w:val="Tabletext"/>
              <w:cnfStyle w:val="000000000000" w:firstRow="0" w:lastRow="0" w:firstColumn="0" w:lastColumn="0" w:oddVBand="0" w:evenVBand="0" w:oddHBand="0" w:evenHBand="0" w:firstRowFirstColumn="0" w:firstRowLastColumn="0" w:lastRowFirstColumn="0" w:lastRowLastColumn="0"/>
              <w:rPr>
                <w:color w:val="FF0000"/>
              </w:rPr>
            </w:pPr>
            <w:r>
              <w:rPr>
                <w:color w:val="auto"/>
              </w:rPr>
              <w:t>Server</w:t>
            </w:r>
          </w:p>
        </w:tc>
        <w:tc>
          <w:tcPr>
            <w:tcW w:w="5204" w:type="dxa"/>
            <w:shd w:val="clear" w:color="auto" w:fill="FFFFFF" w:themeFill="background1"/>
          </w:tcPr>
          <w:p w14:paraId="051D97DD"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rsidRPr="00DA363C">
              <w:t>Server name prefix</w:t>
            </w:r>
            <w:r>
              <w:t xml:space="preserve"> displayed </w:t>
            </w:r>
            <w:r w:rsidRPr="00DA363C">
              <w:t>in the SafeKit web console for each instance</w:t>
            </w:r>
            <w:r>
              <w:t>.</w:t>
            </w:r>
          </w:p>
        </w:tc>
      </w:tr>
      <w:tr w:rsidR="00DB4722" w14:paraId="1C6B287A"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BDF39C8" w14:textId="77777777" w:rsidR="00DB4722" w:rsidRDefault="00DB4722" w:rsidP="004D3F1C">
            <w:pPr>
              <w:pStyle w:val="Tabletext"/>
            </w:pPr>
            <w:r>
              <w:t>VIP Port</w:t>
            </w:r>
            <w:r>
              <w:br/>
            </w:r>
            <w:r>
              <w:rPr>
                <w:b w:val="0"/>
              </w:rPr>
              <w:t>(</w:t>
            </w:r>
            <w:proofErr w:type="spellStart"/>
            <w:r>
              <w:rPr>
                <w:rStyle w:val="Parameterintable"/>
                <w:b w:val="0"/>
              </w:rPr>
              <w:t>VipPort</w:t>
            </w:r>
            <w:proofErr w:type="spellEnd"/>
            <w:r w:rsidRPr="007E063A">
              <w:rPr>
                <w:b w:val="0"/>
              </w:rPr>
              <w:t>)</w:t>
            </w:r>
          </w:p>
        </w:tc>
        <w:tc>
          <w:tcPr>
            <w:tcW w:w="1814" w:type="dxa"/>
            <w:shd w:val="clear" w:color="auto" w:fill="FFFFFF" w:themeFill="background1"/>
          </w:tcPr>
          <w:p w14:paraId="3B2A4532" w14:textId="729415BB" w:rsidR="00DB4722" w:rsidRPr="00C00D99" w:rsidRDefault="00CF472C" w:rsidP="004D3F1C">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9453</w:t>
            </w:r>
          </w:p>
        </w:tc>
        <w:tc>
          <w:tcPr>
            <w:tcW w:w="5204" w:type="dxa"/>
            <w:shd w:val="clear" w:color="auto" w:fill="FFFFFF" w:themeFill="background1"/>
          </w:tcPr>
          <w:p w14:paraId="5FAD74EA"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 xml:space="preserve">The IP port used to access the application via </w:t>
            </w:r>
            <w:proofErr w:type="gramStart"/>
            <w:r>
              <w:t>the  SafeKit</w:t>
            </w:r>
            <w:proofErr w:type="gramEnd"/>
            <w:r>
              <w:t xml:space="preserve"> Virtual IP.</w:t>
            </w:r>
          </w:p>
        </w:tc>
      </w:tr>
      <w:tr w:rsidR="00DB4722" w14:paraId="6134750E" w14:textId="77777777" w:rsidTr="004D3F1C">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55FC8046" w14:textId="77777777" w:rsidR="00DB4722" w:rsidRDefault="00DB4722" w:rsidP="004D3F1C">
            <w:pPr>
              <w:pStyle w:val="Tabletext"/>
            </w:pPr>
            <w:r>
              <w:t>CA server password</w:t>
            </w:r>
            <w:r>
              <w:br/>
            </w:r>
            <w:r>
              <w:rPr>
                <w:b w:val="0"/>
              </w:rPr>
              <w:t>(</w:t>
            </w:r>
            <w:proofErr w:type="spellStart"/>
            <w:r w:rsidRPr="00B740BF">
              <w:rPr>
                <w:rStyle w:val="Parameterintable"/>
                <w:b w:val="0"/>
              </w:rPr>
              <w:t>CAservPwd</w:t>
            </w:r>
            <w:proofErr w:type="spellEnd"/>
            <w:r w:rsidRPr="007E063A">
              <w:rPr>
                <w:b w:val="0"/>
              </w:rPr>
              <w:t>)</w:t>
            </w:r>
          </w:p>
        </w:tc>
        <w:tc>
          <w:tcPr>
            <w:tcW w:w="1814" w:type="dxa"/>
            <w:shd w:val="clear" w:color="auto" w:fill="FFFFFF" w:themeFill="background1"/>
          </w:tcPr>
          <w:p w14:paraId="52D1E0DC"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rPr>
                <w:color w:val="auto"/>
              </w:rPr>
            </w:pPr>
            <w:r w:rsidRPr="001E4301">
              <w:rPr>
                <w:i/>
                <w:color w:val="FF0000"/>
              </w:rPr>
              <w:t>Requires input</w:t>
            </w:r>
          </w:p>
        </w:tc>
        <w:tc>
          <w:tcPr>
            <w:tcW w:w="5204" w:type="dxa"/>
            <w:shd w:val="clear" w:color="auto" w:fill="FFFFFF" w:themeFill="background1"/>
          </w:tcPr>
          <w:p w14:paraId="58AC332F" w14:textId="77777777" w:rsidR="00DB4722"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The password that will be asked by the CA server to build client certificates needed to access the SafeKit Web admin console.</w:t>
            </w:r>
          </w:p>
        </w:tc>
      </w:tr>
    </w:tbl>
    <w:p w14:paraId="347B71E7" w14:textId="77777777" w:rsidR="00DB4722" w:rsidRPr="0016522D" w:rsidRDefault="00DB4722" w:rsidP="00DB4722">
      <w:pPr>
        <w:keepNext/>
        <w:spacing w:before="280" w:after="140"/>
        <w:ind w:left="360"/>
        <w:rPr>
          <w:i/>
        </w:rPr>
      </w:pPr>
      <w:r w:rsidRPr="00BF5FB3">
        <w:rPr>
          <w:i/>
        </w:rPr>
        <w:t>AWS Quick Start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DB4722" w14:paraId="1DF156F8" w14:textId="77777777" w:rsidTr="004D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ECD8042" w14:textId="77777777" w:rsidR="00DB4722" w:rsidRDefault="00DB4722" w:rsidP="004D3F1C">
            <w:pPr>
              <w:pStyle w:val="Tabletext"/>
            </w:pPr>
            <w:r>
              <w:t>Parameter label (name)</w:t>
            </w:r>
          </w:p>
        </w:tc>
        <w:tc>
          <w:tcPr>
            <w:tcW w:w="1814" w:type="dxa"/>
            <w:vAlign w:val="center"/>
          </w:tcPr>
          <w:p w14:paraId="2CBE5FE9"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1E7231E8" w14:textId="77777777" w:rsidR="00DB4722" w:rsidRDefault="00DB4722" w:rsidP="004D3F1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DB4722" w14:paraId="18E3EDC0" w14:textId="77777777" w:rsidTr="004D3F1C">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4EA218B9" w14:textId="77777777" w:rsidR="00DB4722" w:rsidRPr="00C010F5" w:rsidRDefault="00DB4722" w:rsidP="004D3F1C">
            <w:pPr>
              <w:pStyle w:val="Tabletext"/>
              <w:rPr>
                <w:b w:val="0"/>
              </w:rPr>
            </w:pPr>
            <w:r>
              <w:t>Quick Start S3 bucket n</w:t>
            </w:r>
            <w:r w:rsidRPr="00DA7B6E">
              <w:t>ame</w:t>
            </w:r>
            <w:r>
              <w:br/>
            </w:r>
            <w:r w:rsidRPr="007732BB">
              <w:rPr>
                <w:b w:val="0"/>
              </w:rPr>
              <w:t>(</w:t>
            </w:r>
            <w:r w:rsidRPr="00EC63E6">
              <w:rPr>
                <w:rStyle w:val="Parameterintable"/>
                <w:b w:val="0"/>
              </w:rPr>
              <w:t>QSS3BucketName</w:t>
            </w:r>
            <w:r w:rsidRPr="007732BB">
              <w:rPr>
                <w:b w:val="0"/>
              </w:rPr>
              <w:t>)</w:t>
            </w:r>
          </w:p>
        </w:tc>
        <w:tc>
          <w:tcPr>
            <w:tcW w:w="1814" w:type="dxa"/>
          </w:tcPr>
          <w:p w14:paraId="3B9B46A0" w14:textId="77777777" w:rsidR="00DB4722" w:rsidRPr="001E4301" w:rsidRDefault="00DB4722" w:rsidP="004D3F1C">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4EF144A9" w14:textId="77777777" w:rsidR="00DB4722" w:rsidRPr="00DA7B6E" w:rsidRDefault="00DB4722" w:rsidP="004D3F1C">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 xml:space="preserve">you </w:t>
            </w:r>
            <w:r w:rsidRPr="00B4412E">
              <w:rPr>
                <w:szCs w:val="18"/>
              </w:rPr>
              <w:t>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DB4722" w14:paraId="5A6AD34E" w14:textId="77777777" w:rsidTr="004D3F1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7B2496DE" w14:textId="77777777" w:rsidR="00DB4722" w:rsidRPr="00DA7B6E" w:rsidRDefault="00DB4722" w:rsidP="004D3F1C">
            <w:pPr>
              <w:pStyle w:val="Tabletext"/>
              <w:rPr>
                <w:b w:val="0"/>
              </w:rPr>
            </w:pPr>
            <w:r>
              <w:t>Quick Start S3 key p</w:t>
            </w:r>
            <w:r w:rsidRPr="00DA7B6E">
              <w:t>refix</w:t>
            </w:r>
            <w:r>
              <w:br/>
            </w:r>
            <w:r w:rsidRPr="007732BB">
              <w:rPr>
                <w:b w:val="0"/>
              </w:rPr>
              <w:t>(</w:t>
            </w:r>
            <w:r w:rsidRPr="00EC63E6">
              <w:rPr>
                <w:rStyle w:val="Parameterintable"/>
                <w:b w:val="0"/>
              </w:rPr>
              <w:t>QSS3KeyPrefix</w:t>
            </w:r>
            <w:r w:rsidRPr="007732BB">
              <w:rPr>
                <w:b w:val="0"/>
              </w:rPr>
              <w:t>)</w:t>
            </w:r>
          </w:p>
        </w:tc>
        <w:tc>
          <w:tcPr>
            <w:tcW w:w="1814" w:type="dxa"/>
          </w:tcPr>
          <w:p w14:paraId="45BCC4B9" w14:textId="77777777" w:rsidR="00DB4722" w:rsidRPr="003B6A29" w:rsidRDefault="00DB4722" w:rsidP="004D3F1C">
            <w:pPr>
              <w:pStyle w:val="Tabletext"/>
              <w:cnfStyle w:val="000000000000" w:firstRow="0" w:lastRow="0" w:firstColumn="0" w:lastColumn="0" w:oddVBand="0" w:evenVBand="0" w:oddHBand="0" w:evenHBand="0" w:firstRowFirstColumn="0" w:firstRowLastColumn="0" w:lastRowFirstColumn="0" w:lastRowLastColumn="0"/>
            </w:pPr>
            <w:proofErr w:type="spellStart"/>
            <w:r>
              <w:t>Quickstart-evidian-safekit</w:t>
            </w:r>
            <w:proofErr w:type="spellEnd"/>
            <w:r>
              <w:t>/</w:t>
            </w:r>
          </w:p>
        </w:tc>
        <w:tc>
          <w:tcPr>
            <w:tcW w:w="5204" w:type="dxa"/>
          </w:tcPr>
          <w:p w14:paraId="75D3D3A2" w14:textId="77777777" w:rsidR="00DB4722" w:rsidRPr="00DA7B6E" w:rsidRDefault="00DB4722" w:rsidP="004D3F1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5C511C10" w14:textId="77777777" w:rsidR="00DB4722" w:rsidRDefault="00DB4722" w:rsidP="00D70DFE">
      <w:pPr>
        <w:spacing w:after="140"/>
        <w:rPr>
          <w:rStyle w:val="Hyperlink"/>
        </w:rPr>
      </w:pPr>
    </w:p>
    <w:p w14:paraId="1F26EF50" w14:textId="242F7B44" w:rsidR="0044694D" w:rsidRDefault="0044694D" w:rsidP="0044694D">
      <w:pPr>
        <w:pStyle w:val="ListNumber"/>
        <w:numPr>
          <w:ilvl w:val="0"/>
          <w:numId w:val="5"/>
        </w:numPr>
        <w:spacing w:before="280"/>
      </w:pPr>
      <w:r>
        <w:lastRenderedPageBreak/>
        <w:t xml:space="preserve">On the </w:t>
      </w:r>
      <w:r w:rsidRPr="00191EA4">
        <w:rPr>
          <w:b/>
        </w:rPr>
        <w:t>Options</w:t>
      </w:r>
      <w:r>
        <w:t xml:space="preserve"> 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0286498B"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00B42673">
        <w:t>SafeKit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31AB1068" w:rsidR="004F3473" w:rsidRDefault="00F35F7E" w:rsidP="004F3473">
      <w:pPr>
        <w:pStyle w:val="Picture"/>
        <w:rPr>
          <w:rStyle w:val="None"/>
          <w:color w:val="212120"/>
        </w:rPr>
      </w:pPr>
      <w:r>
        <w:rPr>
          <w:noProof/>
          <w:color w:val="212120"/>
        </w:rPr>
        <w:drawing>
          <wp:inline distT="0" distB="0" distL="0" distR="0" wp14:anchorId="0AA1422C" wp14:editId="3B4ED334">
            <wp:extent cx="6172200" cy="30835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ck.PNG"/>
                    <pic:cNvPicPr/>
                  </pic:nvPicPr>
                  <pic:blipFill>
                    <a:blip r:embed="rId53"/>
                    <a:stretch>
                      <a:fillRect/>
                    </a:stretch>
                  </pic:blipFill>
                  <pic:spPr>
                    <a:xfrm>
                      <a:off x="0" y="0"/>
                      <a:ext cx="6172200" cy="3083560"/>
                    </a:xfrm>
                    <a:prstGeom prst="rect">
                      <a:avLst/>
                    </a:prstGeom>
                  </pic:spPr>
                </pic:pic>
              </a:graphicData>
            </a:graphic>
          </wp:inline>
        </w:drawing>
      </w:r>
    </w:p>
    <w:p w14:paraId="029B27A2" w14:textId="010FA40B" w:rsidR="004F3473" w:rsidRPr="006163B4" w:rsidRDefault="00F05DA3" w:rsidP="004F3473">
      <w:pPr>
        <w:pStyle w:val="Caption"/>
        <w:spacing w:after="400"/>
      </w:pPr>
      <w:r>
        <w:t>Figure 2</w:t>
      </w:r>
      <w:r w:rsidR="004F3473">
        <w:t xml:space="preserve">: </w:t>
      </w:r>
      <w:r w:rsidR="00B42673">
        <w:t>SafeKit</w:t>
      </w:r>
      <w:r w:rsidR="004F3473">
        <w:t xml:space="preserve"> </w:t>
      </w:r>
      <w:r w:rsidR="00437692">
        <w:t xml:space="preserve">mirror </w:t>
      </w:r>
      <w:r w:rsidR="004F3473">
        <w:t>outputs after successful deployment</w:t>
      </w:r>
      <w:commentRangeStart w:id="65"/>
      <w:commentRangeEnd w:id="65"/>
      <w:r w:rsidR="00C27B7F">
        <w:rPr>
          <w:rStyle w:val="CommentReference"/>
          <w:rFonts w:eastAsia="Times New Roman"/>
          <w:b w:val="0"/>
          <w:bCs w:val="0"/>
          <w:color w:val="212120"/>
          <w:kern w:val="28"/>
        </w:rPr>
        <w:commentReference w:id="65"/>
      </w:r>
    </w:p>
    <w:p w14:paraId="27C0C326" w14:textId="647BA67B" w:rsidR="00F0735F" w:rsidRDefault="0044694D" w:rsidP="008934B8">
      <w:pPr>
        <w:pStyle w:val="Heading2"/>
      </w:pPr>
      <w:bookmarkStart w:id="66" w:name="_Toc2670468"/>
      <w:r>
        <w:t xml:space="preserve">Step </w:t>
      </w:r>
      <w:del w:id="67" w:author="Troy Ameigh" w:date="2020-04-27T10:02:00Z">
        <w:r w:rsidDel="00306068">
          <w:delText>4</w:delText>
        </w:r>
      </w:del>
      <w:ins w:id="68" w:author="Troy Ameigh" w:date="2020-04-27T10:02:00Z">
        <w:r w:rsidR="00306068">
          <w:t>3</w:t>
        </w:r>
      </w:ins>
      <w:r w:rsidR="009A7075">
        <w:t xml:space="preserve">. </w:t>
      </w:r>
      <w:r w:rsidR="001E4301">
        <w:t>Test the Deployment</w:t>
      </w:r>
      <w:bookmarkEnd w:id="66"/>
    </w:p>
    <w:p w14:paraId="6025C19F" w14:textId="77777777" w:rsidR="00437692" w:rsidRDefault="00437692" w:rsidP="00437692">
      <w:pPr>
        <w:pStyle w:val="ListNumber"/>
        <w:numPr>
          <w:ilvl w:val="0"/>
          <w:numId w:val="0"/>
        </w:numPr>
      </w:pPr>
      <w:bookmarkStart w:id="69" w:name="_Hlk529782971"/>
      <w:bookmarkStart w:id="70" w:name="_Toc2670469"/>
      <w:r>
        <w:t>After deployment, go to the output panel and</w:t>
      </w:r>
    </w:p>
    <w:p w14:paraId="2381C97B" w14:textId="77777777" w:rsidR="00437692" w:rsidRDefault="00437692" w:rsidP="00437692">
      <w:pPr>
        <w:pStyle w:val="ListNumber"/>
        <w:numPr>
          <w:ilvl w:val="0"/>
          <w:numId w:val="38"/>
        </w:numPr>
      </w:pPr>
      <w:r>
        <w:t>visit the credential URL to install the client and CA certificates in your web browser. Force the load of the unsafe page. Put as user '</w:t>
      </w:r>
      <w:proofErr w:type="spellStart"/>
      <w:r>
        <w:t>CA_admin</w:t>
      </w:r>
      <w:proofErr w:type="spellEnd"/>
      <w:r>
        <w:t xml:space="preserve">' and the password you enter during the template configuration. </w:t>
      </w:r>
      <w:r w:rsidRPr="00AD1AC0">
        <w:rPr>
          <w:b/>
        </w:rPr>
        <w:t xml:space="preserve">Be careful, put the </w:t>
      </w:r>
      <w:r>
        <w:rPr>
          <w:b/>
        </w:rPr>
        <w:t>CA</w:t>
      </w:r>
      <w:r w:rsidRPr="00AD1AC0">
        <w:rPr>
          <w:b/>
        </w:rPr>
        <w:t xml:space="preserve"> certificate in the 'Trusted Root Certification Authority' store</w:t>
      </w:r>
      <w:r>
        <w:rPr>
          <w:b/>
        </w:rPr>
        <w:t xml:space="preserve"> (It’s not the default choice).</w:t>
      </w:r>
    </w:p>
    <w:p w14:paraId="451B298F" w14:textId="77777777" w:rsidR="00437692" w:rsidRDefault="00437692" w:rsidP="00437692">
      <w:pPr>
        <w:pStyle w:val="ListNumber"/>
        <w:numPr>
          <w:ilvl w:val="0"/>
          <w:numId w:val="38"/>
        </w:numPr>
      </w:pPr>
      <w:r>
        <w:lastRenderedPageBreak/>
        <w:t>after certificates installation, start the safekit web console.</w:t>
      </w:r>
    </w:p>
    <w:p w14:paraId="3E161D6E" w14:textId="77777777" w:rsidR="00437692" w:rsidRDefault="00437692" w:rsidP="00437692">
      <w:pPr>
        <w:pStyle w:val="ListNumber"/>
        <w:numPr>
          <w:ilvl w:val="0"/>
          <w:numId w:val="38"/>
        </w:numPr>
      </w:pPr>
      <w:r>
        <w:t>for a mirror module, test the primary/secondary virtual IP address with the test URL in the template output. A primary/secondary load balancing rule has been set for external port 9453, internal port 9453. The URL returns the name of the PRIM or ALONE server</w:t>
      </w:r>
    </w:p>
    <w:p w14:paraId="7173CD90" w14:textId="77777777" w:rsidR="00437692" w:rsidRDefault="00437692" w:rsidP="00437692">
      <w:pPr>
        <w:pStyle w:val="ListNumber"/>
        <w:numPr>
          <w:ilvl w:val="0"/>
          <w:numId w:val="38"/>
        </w:numPr>
      </w:pPr>
      <w:r>
        <w:t xml:space="preserve">for a farm module, </w:t>
      </w:r>
      <w:r w:rsidRPr="00D27F39">
        <w:t xml:space="preserve">test the load balanced virtual IP address with the test URL in the </w:t>
      </w:r>
      <w:r>
        <w:t xml:space="preserve">template </w:t>
      </w:r>
      <w:r w:rsidRPr="00D27F39">
        <w:t>output. A load balancing rule has been set for external port 9453, internal port 9453. A mosaic of server names is displayed according the server answering to the TCP session</w:t>
      </w:r>
    </w:p>
    <w:bookmarkEnd w:id="69"/>
    <w:p w14:paraId="2EC76B4E" w14:textId="3828ABBD" w:rsidR="004B313D" w:rsidRDefault="003F6428" w:rsidP="008B2968">
      <w:pPr>
        <w:pStyle w:val="Heading1"/>
      </w:pPr>
      <w:r>
        <w:t>Best practices for u</w:t>
      </w:r>
      <w:r w:rsidR="002C7C82">
        <w:t xml:space="preserve">sing </w:t>
      </w:r>
      <w:r w:rsidR="00B42673">
        <w:t>SafeKit</w:t>
      </w:r>
      <w:r w:rsidR="002C7C82" w:rsidRPr="002C7C82">
        <w:rPr>
          <w:color w:val="FF0000"/>
        </w:rPr>
        <w:t xml:space="preserve"> </w:t>
      </w:r>
      <w:r w:rsidR="002C7C82">
        <w:t>on AWS</w:t>
      </w:r>
      <w:bookmarkEnd w:id="70"/>
    </w:p>
    <w:p w14:paraId="62304731" w14:textId="77777777" w:rsidR="00437692" w:rsidRDefault="00437692" w:rsidP="00437692">
      <w:pPr>
        <w:pStyle w:val="ListNumber"/>
        <w:numPr>
          <w:ilvl w:val="0"/>
          <w:numId w:val="0"/>
        </w:numPr>
        <w:ind w:left="360"/>
      </w:pPr>
      <w:bookmarkStart w:id="71" w:name="_Toc481076941"/>
      <w:bookmarkStart w:id="72" w:name="_Toc2670470"/>
      <w:r>
        <w:t>The AWS / SafeKit mirror and farm templates deploy a generic mirror and farm module. These generic modules must be customized to start/stop a critical application, monitor the application with checkers, replicate the critical application folders…</w:t>
      </w:r>
    </w:p>
    <w:p w14:paraId="7128209A" w14:textId="77777777" w:rsidR="00437692" w:rsidRDefault="00437692" w:rsidP="00437692">
      <w:pPr>
        <w:pStyle w:val="ListNumber"/>
        <w:numPr>
          <w:ilvl w:val="0"/>
          <w:numId w:val="0"/>
        </w:numPr>
        <w:ind w:left="360"/>
      </w:pPr>
      <w:r w:rsidRPr="001A03C7">
        <w:t xml:space="preserve">Examples of </w:t>
      </w:r>
      <w:r>
        <w:t xml:space="preserve">Windows and Linux modules for applications like Microsoft SQL Server, Oracle, MySQL, PostgreSQL, Firebird, Apache, IIS (etc) are given in the following article:  </w:t>
      </w:r>
      <w:hyperlink r:id="rId54" w:history="1">
        <w:r w:rsidRPr="00596777">
          <w:rPr>
            <w:rStyle w:val="Hyperlink"/>
          </w:rPr>
          <w:t>https://www.evidian.com/products/high-availability-software-for-application-clustering/cluster-configuration/</w:t>
        </w:r>
      </w:hyperlink>
    </w:p>
    <w:p w14:paraId="2B77B32D" w14:textId="77777777" w:rsidR="00437692" w:rsidRDefault="00437692" w:rsidP="00437692">
      <w:pPr>
        <w:pStyle w:val="ListNumber"/>
        <w:numPr>
          <w:ilvl w:val="0"/>
          <w:numId w:val="0"/>
        </w:numPr>
        <w:ind w:left="360"/>
      </w:pPr>
      <w:r>
        <w:t>The difference between deployment on premises and AWS cloud is on the virtual address management. The virtual IP address in AWS Cloud is implemented thanks to a load balancer. No virtual IP must be configured inside modules when deploying on AWS Cloud.</w:t>
      </w:r>
    </w:p>
    <w:p w14:paraId="4C270C86" w14:textId="77777777" w:rsidR="00DC3E03" w:rsidRDefault="00DC3E03" w:rsidP="008B2968">
      <w:pPr>
        <w:pStyle w:val="Heading1"/>
      </w:pPr>
      <w:r>
        <w:t>Security</w:t>
      </w:r>
      <w:bookmarkEnd w:id="71"/>
      <w:bookmarkEnd w:id="72"/>
    </w:p>
    <w:p w14:paraId="639D6BDF" w14:textId="77777777" w:rsidR="00437692" w:rsidRPr="00951D31" w:rsidRDefault="00437692" w:rsidP="00437692">
      <w:pPr>
        <w:rPr>
          <w:i/>
          <w:color w:val="A6A6A6" w:themeColor="background1" w:themeShade="A6"/>
        </w:rPr>
      </w:pPr>
      <w:bookmarkStart w:id="73" w:name="_Toc2670471"/>
      <w:r>
        <w:t>For security reasons, only users with an access right can manage the clusters. For that, SafeKit implements certificates that must be installed in the user’s browser. Certificates are installed during the post deployment of the template</w:t>
      </w:r>
      <w:bookmarkStart w:id="74" w:name="_Hlk529783024"/>
      <w:r>
        <w:t>.</w:t>
      </w:r>
      <w:r>
        <w:rPr>
          <w:i/>
          <w:color w:val="A6A6A6" w:themeColor="background1" w:themeShade="A6"/>
        </w:rPr>
        <w:t xml:space="preserve"> </w:t>
      </w:r>
    </w:p>
    <w:p w14:paraId="7006055A" w14:textId="2CD38BC0" w:rsidR="006321EE" w:rsidRDefault="00194F8D" w:rsidP="008B2968">
      <w:pPr>
        <w:pStyle w:val="Heading1"/>
      </w:pPr>
      <w:bookmarkStart w:id="75" w:name="_Toc2670472"/>
      <w:bookmarkEnd w:id="73"/>
      <w:bookmarkEnd w:id="74"/>
      <w:r>
        <w:t>FAQ</w:t>
      </w:r>
      <w:commentRangeStart w:id="76"/>
      <w:commentRangeEnd w:id="76"/>
      <w:r w:rsidR="003C1874">
        <w:rPr>
          <w:rStyle w:val="CommentReference"/>
          <w:rFonts w:ascii="Georgia" w:hAnsi="Georgia"/>
          <w:bCs/>
          <w:color w:val="212120"/>
        </w:rPr>
        <w:commentReference w:id="76"/>
      </w:r>
      <w:bookmarkEnd w:id="75"/>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74BBC04C" w:rsidR="00E50DE4" w:rsidRDefault="008F367B" w:rsidP="00EC1857">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77"/>
      <w:r w:rsidR="00742261">
        <w:t>(</w:t>
      </w:r>
      <w:r w:rsidR="000A2097">
        <w:t xml:space="preserve">For </w:t>
      </w:r>
      <w:r w:rsidR="000A2097">
        <w:lastRenderedPageBreak/>
        <w:t>Windows, l</w:t>
      </w:r>
      <w:r w:rsidR="00742261">
        <w:t xml:space="preserve">ook at the log files in </w:t>
      </w:r>
      <w:r w:rsidR="00742261" w:rsidRPr="00C010F5">
        <w:rPr>
          <w:rStyle w:val="HTMLCode"/>
          <w:rFonts w:ascii="Consolas" w:eastAsiaTheme="majorEastAsia" w:hAnsi="Consolas"/>
          <w:sz w:val="22"/>
          <w:szCs w:val="22"/>
        </w:rPr>
        <w:t>%</w:t>
      </w:r>
      <w:proofErr w:type="spellStart"/>
      <w:r w:rsidR="00742261" w:rsidRPr="00C010F5">
        <w:rPr>
          <w:rStyle w:val="HTMLCode"/>
          <w:rFonts w:ascii="Consolas" w:eastAsiaTheme="majorEastAsia" w:hAnsi="Consolas"/>
          <w:sz w:val="22"/>
          <w:szCs w:val="22"/>
        </w:rPr>
        <w:t>ProgramFiles</w:t>
      </w:r>
      <w:proofErr w:type="spellEnd"/>
      <w:r w:rsidR="00742261" w:rsidRPr="00C010F5">
        <w:rPr>
          <w:rStyle w:val="HTMLCode"/>
          <w:rFonts w:ascii="Consolas" w:eastAsiaTheme="majorEastAsia" w:hAnsi="Consolas"/>
          <w:sz w:val="22"/>
          <w:szCs w:val="22"/>
        </w:rPr>
        <w:t>%\Amazon\EC2ConfigService</w:t>
      </w:r>
      <w:r w:rsidR="00742261">
        <w:t xml:space="preserve"> and </w:t>
      </w:r>
      <w:r w:rsidR="00742261" w:rsidRPr="00C010F5">
        <w:rPr>
          <w:rStyle w:val="HTMLCode"/>
          <w:rFonts w:ascii="Consolas" w:eastAsiaTheme="majorEastAsia" w:hAnsi="Consolas"/>
          <w:sz w:val="22"/>
          <w:szCs w:val="22"/>
        </w:rPr>
        <w:t>C:\cfn\log</w:t>
      </w:r>
      <w:r w:rsidR="00742261">
        <w:t>.)</w:t>
      </w:r>
      <w:commentRangeEnd w:id="77"/>
      <w:r w:rsidR="003F6428">
        <w:rPr>
          <w:rStyle w:val="CommentReference"/>
        </w:rPr>
        <w:commentReference w:id="77"/>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5"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39B84E78"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6" w:history="1">
        <w:r w:rsidRPr="00BA09F6">
          <w:rPr>
            <w:rStyle w:val="Hyperlink"/>
          </w:rPr>
          <w:t>AWS documentation</w:t>
        </w:r>
      </w:hyperlink>
      <w:r>
        <w:t>.</w:t>
      </w:r>
    </w:p>
    <w:p w14:paraId="6EFF9A00" w14:textId="77777777" w:rsidR="00437692" w:rsidRPr="008F367B" w:rsidRDefault="00437692" w:rsidP="00437692">
      <w:pPr>
        <w:spacing w:after="60"/>
      </w:pPr>
      <w:r w:rsidRPr="008F367B">
        <w:rPr>
          <w:b/>
          <w:color w:val="F79646" w:themeColor="accent6"/>
        </w:rPr>
        <w:t>Q.</w:t>
      </w:r>
      <w:r>
        <w:t xml:space="preserve"> Do you have a video demonstrating the AWS / Evidian SafeKit mirror cluster deployment? </w:t>
      </w:r>
    </w:p>
    <w:p w14:paraId="5EC3E769" w14:textId="77777777" w:rsidR="00437692" w:rsidRDefault="00437692" w:rsidP="00437692">
      <w:pPr>
        <w:spacing w:after="400"/>
      </w:pPr>
      <w:r w:rsidRPr="008F367B">
        <w:rPr>
          <w:b/>
          <w:color w:val="F79646" w:themeColor="accent6"/>
        </w:rPr>
        <w:t>A.</w:t>
      </w:r>
      <w:r w:rsidRPr="008F367B">
        <w:rPr>
          <w:color w:val="F79646" w:themeColor="accent6"/>
        </w:rPr>
        <w:t xml:space="preserve"> </w:t>
      </w:r>
      <w:r>
        <w:t xml:space="preserve">See here: </w:t>
      </w:r>
      <w:hyperlink r:id="rId57" w:anchor="video_template" w:history="1">
        <w:r w:rsidRPr="00596777">
          <w:rPr>
            <w:rStyle w:val="Hyperlink"/>
          </w:rPr>
          <w:t>https://www.evidian.com/products/high-availability-software-for-application-clustering/aws-high-availability-cluster-synchronous-replication-failover/#video_template</w:t>
        </w:r>
      </w:hyperlink>
      <w:r>
        <w:t xml:space="preserve"> </w:t>
      </w:r>
    </w:p>
    <w:p w14:paraId="1C919943" w14:textId="77777777" w:rsidR="00437692" w:rsidRPr="008F367B" w:rsidRDefault="00437692" w:rsidP="00437692">
      <w:pPr>
        <w:spacing w:after="60"/>
      </w:pPr>
      <w:r w:rsidRPr="008F367B">
        <w:rPr>
          <w:b/>
          <w:color w:val="F79646" w:themeColor="accent6"/>
        </w:rPr>
        <w:t>Q.</w:t>
      </w:r>
      <w:r>
        <w:t xml:space="preserve"> Do you have a video demonstrating the AWS / Evidian SafeKit farm cluster deployment? </w:t>
      </w:r>
    </w:p>
    <w:p w14:paraId="18B16B52" w14:textId="77777777" w:rsidR="00437692" w:rsidRDefault="00437692" w:rsidP="00437692">
      <w:pPr>
        <w:spacing w:after="400"/>
      </w:pPr>
      <w:r w:rsidRPr="008F367B">
        <w:rPr>
          <w:b/>
          <w:color w:val="F79646" w:themeColor="accent6"/>
        </w:rPr>
        <w:t>A.</w:t>
      </w:r>
      <w:r w:rsidRPr="008F367B">
        <w:rPr>
          <w:color w:val="F79646" w:themeColor="accent6"/>
        </w:rPr>
        <w:t xml:space="preserve"> </w:t>
      </w:r>
      <w:r>
        <w:t xml:space="preserve">See here: </w:t>
      </w:r>
      <w:hyperlink r:id="rId58" w:anchor="video_template" w:history="1">
        <w:r w:rsidRPr="00596777">
          <w:rPr>
            <w:rStyle w:val="Hyperlink"/>
          </w:rPr>
          <w:t>https://www.evidian.com/products/high-availability-software-for-application-clustering/aws-load-balancing-cluster-failover/#video_template</w:t>
        </w:r>
      </w:hyperlink>
      <w:r>
        <w:t xml:space="preserve"> </w:t>
      </w:r>
    </w:p>
    <w:p w14:paraId="696EE34E" w14:textId="77777777" w:rsidR="00437692" w:rsidRDefault="00437692" w:rsidP="00437692">
      <w:pPr>
        <w:spacing w:after="60"/>
      </w:pPr>
      <w:r w:rsidRPr="008F367B">
        <w:rPr>
          <w:b/>
          <w:color w:val="F79646" w:themeColor="accent6"/>
        </w:rPr>
        <w:t>Q.</w:t>
      </w:r>
      <w:r>
        <w:t xml:space="preserve"> How can I install an Evidian SafeKit mirror cluster on existing AWS servers? </w:t>
      </w:r>
    </w:p>
    <w:p w14:paraId="5E132238" w14:textId="77777777" w:rsidR="00437692" w:rsidRDefault="00437692" w:rsidP="00437692">
      <w:pPr>
        <w:spacing w:after="400"/>
      </w:pPr>
      <w:r w:rsidRPr="008F367B">
        <w:rPr>
          <w:b/>
          <w:color w:val="F79646" w:themeColor="accent6"/>
        </w:rPr>
        <w:t>A.</w:t>
      </w:r>
      <w:r w:rsidRPr="008F367B">
        <w:rPr>
          <w:color w:val="F79646" w:themeColor="accent6"/>
        </w:rPr>
        <w:t xml:space="preserve"> </w:t>
      </w:r>
      <w:r>
        <w:t xml:space="preserve">See here: </w:t>
      </w:r>
      <w:hyperlink r:id="rId59" w:anchor="step3" w:history="1">
        <w:r w:rsidRPr="00596777">
          <w:rPr>
            <w:rStyle w:val="Hyperlink"/>
          </w:rPr>
          <w:t>https://www.evidian.com/products/high-availability-software-for-application-clustering/aws-high-availability-cluster-synchronous-replication-failover/#step3</w:t>
        </w:r>
      </w:hyperlink>
      <w:r>
        <w:t xml:space="preserve"> </w:t>
      </w:r>
    </w:p>
    <w:p w14:paraId="1F1493FD" w14:textId="77777777" w:rsidR="00437692" w:rsidRDefault="00437692" w:rsidP="00437692">
      <w:pPr>
        <w:spacing w:after="60"/>
      </w:pPr>
      <w:r w:rsidRPr="008F367B">
        <w:rPr>
          <w:b/>
          <w:color w:val="F79646" w:themeColor="accent6"/>
        </w:rPr>
        <w:t>Q.</w:t>
      </w:r>
      <w:r>
        <w:t xml:space="preserve"> How can I install an Evidian SafeKit farm cluster on existing AWS servers? </w:t>
      </w:r>
    </w:p>
    <w:p w14:paraId="6EA72A75" w14:textId="7284613C" w:rsidR="00437692" w:rsidRDefault="00437692" w:rsidP="00304F21">
      <w:pPr>
        <w:spacing w:after="400"/>
      </w:pPr>
      <w:r w:rsidRPr="008F367B">
        <w:rPr>
          <w:b/>
          <w:color w:val="F79646" w:themeColor="accent6"/>
        </w:rPr>
        <w:t>A.</w:t>
      </w:r>
      <w:r w:rsidRPr="008F367B">
        <w:rPr>
          <w:color w:val="F79646" w:themeColor="accent6"/>
        </w:rPr>
        <w:t xml:space="preserve"> </w:t>
      </w:r>
      <w:r>
        <w:t xml:space="preserve">See here: </w:t>
      </w:r>
      <w:hyperlink r:id="rId60" w:anchor="step3" w:history="1">
        <w:r w:rsidRPr="00596777">
          <w:rPr>
            <w:rStyle w:val="Hyperlink"/>
          </w:rPr>
          <w:t>https://www.evidian.com/products/high-availability-software-for-application-clustering/aws-load-balancing-cluster-failover/#step3</w:t>
        </w:r>
      </w:hyperlink>
      <w:r>
        <w:t xml:space="preserve"> </w:t>
      </w:r>
    </w:p>
    <w:p w14:paraId="2A344DCD" w14:textId="5DDE611B" w:rsidR="00E7613C" w:rsidRDefault="006D0CD8" w:rsidP="008B2968">
      <w:pPr>
        <w:pStyle w:val="Heading1"/>
      </w:pPr>
      <w:bookmarkStart w:id="78" w:name="_Toc2670473"/>
      <w:r>
        <w:lastRenderedPageBreak/>
        <w:t>Send us feedback</w:t>
      </w:r>
      <w:bookmarkEnd w:id="78"/>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1" w:history="1">
        <w:r w:rsidRPr="009B4025">
          <w:rPr>
            <w:rStyle w:val="Hyperlink"/>
          </w:rPr>
          <w:t>GitHub repository</w:t>
        </w:r>
      </w:hyperlink>
      <w:r>
        <w:t xml:space="preserve"> for this Quick Start. If you’d like to submit code, please review the </w:t>
      </w:r>
      <w:hyperlink r:id="rId62"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9" w:name="_Toc2670474"/>
      <w:r>
        <w:t>Additional r</w:t>
      </w:r>
      <w:r w:rsidR="00AE2FE8">
        <w:t>esources</w:t>
      </w:r>
      <w:bookmarkEnd w:id="79"/>
    </w:p>
    <w:p w14:paraId="5D2B7DC0" w14:textId="67C48212" w:rsidR="00C6220F" w:rsidRPr="002631EA" w:rsidRDefault="00C6220F" w:rsidP="00C6220F">
      <w:pPr>
        <w:spacing w:after="120"/>
        <w:rPr>
          <w:rStyle w:val="Run-inhead"/>
        </w:rPr>
      </w:pPr>
      <w:bookmarkStart w:id="80" w:name="_Toc470792051"/>
      <w:bookmarkStart w:id="8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3" w:history="1">
        <w:r>
          <w:rPr>
            <w:rStyle w:val="Hyperlink"/>
          </w:rPr>
          <w:t>AWS General Reference</w:t>
        </w:r>
      </w:hyperlink>
    </w:p>
    <w:p w14:paraId="00568FF8" w14:textId="61B23E3E" w:rsidR="003C1874" w:rsidRPr="00FE0C91" w:rsidRDefault="00B63CAC" w:rsidP="003C1874">
      <w:pPr>
        <w:pStyle w:val="ListBullet"/>
      </w:pPr>
      <w:hyperlink r:id="rId64"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commentRangeStart w:id="82"/>
      <w:commentRangeEnd w:id="82"/>
      <w:r w:rsidR="00A169F7" w:rsidRPr="002631EA">
        <w:rPr>
          <w:rStyle w:val="Run-inhead"/>
        </w:rPr>
        <w:commentReference w:id="8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5" w:history="1">
        <w:r w:rsidR="00163BF4" w:rsidRPr="00C6220F">
          <w:rPr>
            <w:rStyle w:val="Hyperlink"/>
          </w:rPr>
          <w:t>Amazon EBS</w:t>
        </w:r>
      </w:hyperlink>
    </w:p>
    <w:p w14:paraId="2A181D8D" w14:textId="087E15C9" w:rsidR="00163BF4" w:rsidRDefault="00B63CAC" w:rsidP="00163BF4">
      <w:pPr>
        <w:pStyle w:val="ListBullet"/>
      </w:pPr>
      <w:hyperlink r:id="rId66" w:history="1">
        <w:r w:rsidR="00163BF4" w:rsidRPr="00C6220F">
          <w:rPr>
            <w:rStyle w:val="Hyperlink"/>
          </w:rPr>
          <w:t>Amazon EC2</w:t>
        </w:r>
      </w:hyperlink>
    </w:p>
    <w:p w14:paraId="67439DED" w14:textId="77777777" w:rsidR="003C1874" w:rsidRDefault="00B63CAC" w:rsidP="003C1874">
      <w:pPr>
        <w:pStyle w:val="ListBullet"/>
      </w:pPr>
      <w:hyperlink r:id="rId67" w:history="1">
        <w:r w:rsidR="003C1874">
          <w:rPr>
            <w:rStyle w:val="Hyperlink"/>
          </w:rPr>
          <w:t>IAM</w:t>
        </w:r>
      </w:hyperlink>
    </w:p>
    <w:p w14:paraId="37353BF9" w14:textId="77777777" w:rsidR="00C6220F" w:rsidRPr="00FE0C91" w:rsidRDefault="00B63CAC" w:rsidP="00C6220F">
      <w:pPr>
        <w:pStyle w:val="ListBullet"/>
      </w:pPr>
      <w:hyperlink r:id="rId68" w:history="1">
        <w:r w:rsidR="00C6220F" w:rsidRPr="00C6220F">
          <w:rPr>
            <w:rStyle w:val="Hyperlink"/>
          </w:rPr>
          <w:t>Amazon VPC</w:t>
        </w:r>
      </w:hyperlink>
    </w:p>
    <w:p w14:paraId="7ED32D8D" w14:textId="660A60F3" w:rsidR="00163BF4" w:rsidRPr="002631EA" w:rsidRDefault="00B42673" w:rsidP="00163BF4">
      <w:pPr>
        <w:spacing w:before="280" w:after="120"/>
        <w:rPr>
          <w:rStyle w:val="Run-inhead"/>
        </w:rPr>
      </w:pPr>
      <w:r>
        <w:rPr>
          <w:rStyle w:val="Run-inhead"/>
        </w:rPr>
        <w:t>SafeKit</w:t>
      </w:r>
      <w:r w:rsidR="00163BF4" w:rsidRPr="002631EA">
        <w:rPr>
          <w:rStyle w:val="Run-inhead"/>
        </w:rPr>
        <w:t xml:space="preserve"> documentation</w:t>
      </w:r>
    </w:p>
    <w:p w14:paraId="604AC4BD" w14:textId="77777777" w:rsidR="00437692" w:rsidRDefault="00437692" w:rsidP="00437692">
      <w:pPr>
        <w:pStyle w:val="ListBullet"/>
      </w:pPr>
      <w:r>
        <w:t xml:space="preserve">Amazon AWS / Evidian SafeKit Mirror Cluster Template </w:t>
      </w:r>
      <w:r>
        <w:br/>
      </w:r>
      <w:hyperlink r:id="rId69" w:history="1">
        <w:r w:rsidRPr="00596777">
          <w:rPr>
            <w:rStyle w:val="Hyperlink"/>
          </w:rPr>
          <w:t>https://www.evidian.com/products/high-availability-software-for-application-clustering/aws-high-availability-cluster-synchronous-replication-failover/</w:t>
        </w:r>
      </w:hyperlink>
      <w:r>
        <w:t xml:space="preserve"> </w:t>
      </w:r>
    </w:p>
    <w:p w14:paraId="2F6A7EB2" w14:textId="77777777" w:rsidR="00437692" w:rsidRDefault="00437692" w:rsidP="00437692">
      <w:pPr>
        <w:pStyle w:val="ListBullet"/>
      </w:pPr>
      <w:r>
        <w:t>Amazon AWS / Evidian SafeKit Farm Cluster</w:t>
      </w:r>
      <w:r>
        <w:br/>
      </w:r>
      <w:hyperlink r:id="rId70" w:history="1">
        <w:r w:rsidRPr="00596777">
          <w:rPr>
            <w:rStyle w:val="Hyperlink"/>
          </w:rPr>
          <w:t>https://www.evidian.com/products/high-availability-software-for-application-clustering/aws-load-balancing-cluster-failover/</w:t>
        </w:r>
      </w:hyperlink>
      <w:r>
        <w:t xml:space="preserve"> </w:t>
      </w:r>
    </w:p>
    <w:p w14:paraId="238B4C0E" w14:textId="77777777" w:rsidR="00437692" w:rsidRPr="00CF5D51" w:rsidRDefault="00437692" w:rsidP="00437692">
      <w:pPr>
        <w:pStyle w:val="ListBullet"/>
        <w:rPr>
          <w:lang w:val="es-ES"/>
        </w:rPr>
      </w:pPr>
      <w:r w:rsidRPr="00CF5D51">
        <w:rPr>
          <w:lang w:val="es-ES"/>
        </w:rPr>
        <w:t>Evidian SafeKit</w:t>
      </w:r>
      <w:r w:rsidRPr="00CF5D51">
        <w:rPr>
          <w:lang w:val="es-ES"/>
        </w:rPr>
        <w:br/>
      </w:r>
      <w:hyperlink r:id="rId71" w:history="1">
        <w:r w:rsidRPr="00CF5D51">
          <w:rPr>
            <w:rStyle w:val="Hyperlink"/>
            <w:lang w:val="es-ES"/>
          </w:rPr>
          <w:t>https://www.evidian.com/products/high-availability-software-for-application-clustering/</w:t>
        </w:r>
      </w:hyperlink>
      <w:r w:rsidRPr="00CF5D51">
        <w:rPr>
          <w:lang w:val="es-ES"/>
        </w:rPr>
        <w:t xml:space="preserve"> </w:t>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B63CAC" w:rsidP="00163BF4">
      <w:pPr>
        <w:pStyle w:val="ListBullet"/>
        <w:spacing w:after="400"/>
      </w:pPr>
      <w:hyperlink r:id="rId72"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3" w:name="_Toc2670475"/>
      <w:r w:rsidRPr="002631EA">
        <w:lastRenderedPageBreak/>
        <w:t>D</w:t>
      </w:r>
      <w:r w:rsidR="00A169F7" w:rsidRPr="002631EA">
        <w:t>ocument r</w:t>
      </w:r>
      <w:r w:rsidRPr="002631EA">
        <w:t>evisions</w:t>
      </w:r>
      <w:bookmarkEnd w:id="80"/>
      <w:bookmarkEnd w:id="81"/>
      <w:commentRangeStart w:id="84"/>
      <w:commentRangeEnd w:id="84"/>
      <w:r w:rsidR="00A169F7" w:rsidRPr="002631EA">
        <w:rPr>
          <w:rStyle w:val="CommentReference"/>
          <w:sz w:val="36"/>
          <w:szCs w:val="24"/>
        </w:rPr>
        <w:commentReference w:id="84"/>
      </w:r>
      <w:bookmarkEnd w:id="83"/>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5CCD9128" w:rsidR="0044694D" w:rsidRPr="004F1FF7" w:rsidRDefault="00437692" w:rsidP="006A53DE">
            <w:pPr>
              <w:pStyle w:val="Tabletext"/>
              <w:rPr>
                <w:color w:val="C00000"/>
              </w:rPr>
            </w:pPr>
            <w:r>
              <w:t>March</w:t>
            </w:r>
            <w:r w:rsidR="0044694D"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D461F4" w:rsidRPr="00CF2E2C" w:rsidRDefault="00D461F4"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D461F4" w:rsidRPr="00CF2E2C" w:rsidRDefault="00D461F4"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D461F4" w:rsidRDefault="00D461F4"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D461F4" w:rsidRPr="00304F21" w:rsidRDefault="00D461F4"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3"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D461F4" w:rsidRPr="00CF2E2C" w:rsidRDefault="00D461F4"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D461F4" w:rsidRPr="00CF2E2C" w:rsidRDefault="00D461F4"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D461F4" w:rsidRDefault="00D461F4"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D461F4" w:rsidRPr="00304F21" w:rsidRDefault="00D461F4"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5" w:history="1">
                        <w:r w:rsidRPr="006F74B0">
                          <w:rPr>
                            <w:rStyle w:val="Lienhypertexte"/>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05A3A5A4" w:rsidR="00F05C4F" w:rsidDel="00306068" w:rsidRDefault="00F05C4F" w:rsidP="00306068">
      <w:pPr>
        <w:pStyle w:val="Heading1"/>
        <w:rPr>
          <w:del w:id="85" w:author="Troy Ameigh" w:date="2020-04-27T10:02:00Z"/>
        </w:rPr>
        <w:pPrChange w:id="86" w:author="Troy Ameigh" w:date="2020-04-27T10:02:00Z">
          <w:pPr>
            <w:pStyle w:val="Heading1"/>
          </w:pPr>
        </w:pPrChange>
      </w:pPr>
      <w:bookmarkStart w:id="87" w:name="_Toc520198282"/>
      <w:bookmarkStart w:id="88" w:name="_Toc535319520"/>
      <w:bookmarkStart w:id="89" w:name="_Toc535319669"/>
      <w:bookmarkStart w:id="90" w:name="_Toc535595587"/>
      <w:bookmarkStart w:id="91" w:name="_Toc535595929"/>
      <w:bookmarkStart w:id="92" w:name="_Toc535595971"/>
      <w:bookmarkStart w:id="93" w:name="_Toc535835007"/>
      <w:bookmarkStart w:id="94" w:name="_Toc2670476"/>
      <w:del w:id="95" w:author="Troy Ameigh" w:date="2020-04-27T10:02:00Z">
        <w:r w:rsidDel="00306068">
          <w:lastRenderedPageBreak/>
          <w:delText>Style G</w:delText>
        </w:r>
        <w:r w:rsidRPr="002375D8" w:rsidDel="00306068">
          <w:delText>uide</w:delText>
        </w:r>
        <w:bookmarkEnd w:id="87"/>
        <w:bookmarkEnd w:id="88"/>
        <w:bookmarkEnd w:id="89"/>
        <w:bookmarkEnd w:id="90"/>
        <w:bookmarkEnd w:id="91"/>
        <w:bookmarkEnd w:id="92"/>
        <w:bookmarkEnd w:id="93"/>
        <w:bookmarkEnd w:id="94"/>
      </w:del>
    </w:p>
    <w:p w14:paraId="1365B9D5" w14:textId="64D0A975" w:rsidR="00F05C4F" w:rsidRPr="004C3AB1" w:rsidDel="00306068" w:rsidRDefault="00F05C4F" w:rsidP="00306068">
      <w:pPr>
        <w:keepNext/>
        <w:keepLines/>
        <w:spacing w:before="400" w:after="100"/>
        <w:outlineLvl w:val="0"/>
        <w:rPr>
          <w:del w:id="96" w:author="Troy Ameigh" w:date="2020-04-27T10:02:00Z"/>
        </w:rPr>
        <w:pPrChange w:id="97" w:author="Troy Ameigh" w:date="2020-04-27T10:02:00Z">
          <w:pPr/>
        </w:pPrChange>
      </w:pPr>
      <w:del w:id="98" w:author="Troy Ameigh" w:date="2020-04-27T10:02:00Z">
        <w:r w:rsidDel="00306068">
          <w:delText>Delete this section after following these guidelines.</w:delText>
        </w:r>
      </w:del>
    </w:p>
    <w:p w14:paraId="4096E756" w14:textId="76901787" w:rsidR="00F05C4F" w:rsidRPr="007D234B" w:rsidDel="00306068" w:rsidRDefault="00F05C4F" w:rsidP="00306068">
      <w:pPr>
        <w:pStyle w:val="Heading2"/>
        <w:rPr>
          <w:del w:id="99" w:author="Troy Ameigh" w:date="2020-04-27T10:02:00Z"/>
        </w:rPr>
        <w:pPrChange w:id="100" w:author="Troy Ameigh" w:date="2020-04-27T10:02:00Z">
          <w:pPr>
            <w:pStyle w:val="Heading2"/>
          </w:pPr>
        </w:pPrChange>
      </w:pPr>
      <w:bookmarkStart w:id="101" w:name="_Toc520198283"/>
      <w:bookmarkStart w:id="102" w:name="_Toc535319521"/>
      <w:bookmarkStart w:id="103" w:name="_Toc535319670"/>
      <w:bookmarkStart w:id="104" w:name="_Toc535595588"/>
      <w:bookmarkStart w:id="105" w:name="_Toc535595930"/>
      <w:bookmarkStart w:id="106" w:name="_Toc535595972"/>
      <w:bookmarkStart w:id="107" w:name="_Toc535835008"/>
      <w:bookmarkStart w:id="108" w:name="_Toc2670477"/>
      <w:del w:id="109" w:author="Troy Ameigh" w:date="2020-04-27T10:02:00Z">
        <w:r w:rsidDel="00306068">
          <w:delText>Terminology and usage</w:delText>
        </w:r>
        <w:bookmarkEnd w:id="101"/>
        <w:bookmarkEnd w:id="102"/>
        <w:bookmarkEnd w:id="103"/>
        <w:bookmarkEnd w:id="104"/>
        <w:bookmarkEnd w:id="105"/>
        <w:bookmarkEnd w:id="106"/>
        <w:bookmarkEnd w:id="107"/>
        <w:bookmarkEnd w:id="108"/>
      </w:del>
    </w:p>
    <w:p w14:paraId="7835A89A" w14:textId="40AD4A6D" w:rsidR="00F05C4F" w:rsidDel="00306068" w:rsidRDefault="00F05C4F" w:rsidP="00306068">
      <w:pPr>
        <w:pStyle w:val="ListBullet"/>
        <w:keepNext/>
        <w:keepLines/>
        <w:spacing w:before="400" w:after="100"/>
        <w:outlineLvl w:val="0"/>
        <w:rPr>
          <w:del w:id="110" w:author="Troy Ameigh" w:date="2020-04-27T10:02:00Z"/>
        </w:rPr>
        <w:pPrChange w:id="111" w:author="Troy Ameigh" w:date="2020-04-27T10:02:00Z">
          <w:pPr>
            <w:pStyle w:val="ListBullet"/>
          </w:pPr>
        </w:pPrChange>
      </w:pPr>
      <w:del w:id="112" w:author="Troy Ameigh" w:date="2020-04-27T10:02:00Z">
        <w:r w:rsidDel="00306068">
          <w:delText xml:space="preserve">For a word list and usage guidelines for AWS content, see the </w:delText>
        </w:r>
        <w:r w:rsidR="00B63CAC" w:rsidDel="00306068">
          <w:fldChar w:fldCharType="begin"/>
        </w:r>
        <w:r w:rsidR="00B63CAC" w:rsidDel="00306068">
          <w:delInstrText xml:space="preserve"> HYPERLINK "https://alpha-docs-aws.amazon.com/awsstyleguide/latest/styleguide/dictionary.html" </w:delInstrText>
        </w:r>
        <w:r w:rsidR="00B63CAC" w:rsidDel="00306068">
          <w:fldChar w:fldCharType="separate"/>
        </w:r>
        <w:r w:rsidRPr="007D234B" w:rsidDel="00306068">
          <w:rPr>
            <w:rStyle w:val="Hyperlink"/>
          </w:rPr>
          <w:delText>AWS Usage Dictionary</w:delText>
        </w:r>
        <w:r w:rsidR="00B63CAC" w:rsidDel="00306068">
          <w:rPr>
            <w:rStyle w:val="Hyperlink"/>
          </w:rPr>
          <w:fldChar w:fldCharType="end"/>
        </w:r>
        <w:r w:rsidRPr="00D87AD6" w:rsidDel="00306068">
          <w:delText xml:space="preserve"> (</w:delText>
        </w:r>
        <w:r w:rsidDel="00306068">
          <w:delText>internal AWS use only)</w:delText>
        </w:r>
        <w:r w:rsidRPr="00D87AD6" w:rsidDel="00306068">
          <w:delText>.</w:delText>
        </w:r>
        <w:r w:rsidDel="00306068">
          <w:delText xml:space="preserve"> </w:delText>
        </w:r>
      </w:del>
    </w:p>
    <w:p w14:paraId="3D921E65" w14:textId="04DB8088" w:rsidR="00F05C4F" w:rsidDel="00306068" w:rsidRDefault="00F05C4F" w:rsidP="00306068">
      <w:pPr>
        <w:pStyle w:val="ListBullet"/>
        <w:keepNext/>
        <w:keepLines/>
        <w:spacing w:before="400" w:after="100"/>
        <w:outlineLvl w:val="0"/>
        <w:rPr>
          <w:del w:id="113" w:author="Troy Ameigh" w:date="2020-04-27T10:02:00Z"/>
        </w:rPr>
        <w:pPrChange w:id="114" w:author="Troy Ameigh" w:date="2020-04-27T10:02:00Z">
          <w:pPr>
            <w:pStyle w:val="ListBullet"/>
            <w:spacing w:after="280"/>
          </w:pPr>
        </w:pPrChange>
      </w:pPr>
      <w:del w:id="115" w:author="Troy Ameigh" w:date="2020-04-27T10:02:00Z">
        <w:r w:rsidDel="00306068">
          <w:delText xml:space="preserve">For AWS service names and allowed variations, see the </w:delText>
        </w:r>
        <w:r w:rsidR="00B63CAC" w:rsidDel="00306068">
          <w:fldChar w:fldCharType="begin"/>
        </w:r>
        <w:r w:rsidR="00B63CAC" w:rsidDel="00306068">
          <w:delInstrText xml:space="preserve"> HYPERLINK "https://w.amazon.com/bin/view/AWSDocs/editing/service-names/" </w:delInstrText>
        </w:r>
        <w:r w:rsidR="00B63CAC" w:rsidDel="00306068">
          <w:fldChar w:fldCharType="separate"/>
        </w:r>
        <w:r w:rsidRPr="00D87AD6" w:rsidDel="00306068">
          <w:rPr>
            <w:rStyle w:val="Hyperlink"/>
          </w:rPr>
          <w:delText xml:space="preserve">AWS </w:delText>
        </w:r>
        <w:r w:rsidDel="00306068">
          <w:rPr>
            <w:rStyle w:val="Hyperlink"/>
          </w:rPr>
          <w:delText>Service</w:delText>
        </w:r>
        <w:r w:rsidRPr="00D87AD6" w:rsidDel="00306068">
          <w:rPr>
            <w:rStyle w:val="Hyperlink"/>
          </w:rPr>
          <w:delText xml:space="preserve"> Names</w:delText>
        </w:r>
        <w:r w:rsidR="00B63CAC" w:rsidDel="00306068">
          <w:rPr>
            <w:rStyle w:val="Hyperlink"/>
          </w:rPr>
          <w:fldChar w:fldCharType="end"/>
        </w:r>
        <w:r w:rsidDel="00306068">
          <w:delText xml:space="preserve"> wiki page (internal AWS use only).</w:delText>
        </w:r>
      </w:del>
    </w:p>
    <w:p w14:paraId="29A4EBAC" w14:textId="4D30FF80" w:rsidR="00F05C4F" w:rsidRPr="007D234B" w:rsidDel="00306068" w:rsidRDefault="00F05C4F" w:rsidP="00306068">
      <w:pPr>
        <w:pStyle w:val="Heading2"/>
        <w:rPr>
          <w:del w:id="116" w:author="Troy Ameigh" w:date="2020-04-27T10:02:00Z"/>
        </w:rPr>
        <w:pPrChange w:id="117" w:author="Troy Ameigh" w:date="2020-04-27T10:02:00Z">
          <w:pPr>
            <w:pStyle w:val="Heading2"/>
          </w:pPr>
        </w:pPrChange>
      </w:pPr>
      <w:bookmarkStart w:id="118" w:name="_Toc520198284"/>
      <w:bookmarkStart w:id="119" w:name="_Toc535319522"/>
      <w:bookmarkStart w:id="120" w:name="_Toc535319671"/>
      <w:bookmarkStart w:id="121" w:name="_Toc535595589"/>
      <w:bookmarkStart w:id="122" w:name="_Toc535595931"/>
      <w:bookmarkStart w:id="123" w:name="_Toc535595973"/>
      <w:bookmarkStart w:id="124" w:name="_Toc535835009"/>
      <w:bookmarkStart w:id="125" w:name="_Toc2670478"/>
      <w:del w:id="126" w:author="Troy Ameigh" w:date="2020-04-27T10:02:00Z">
        <w:r w:rsidRPr="007D234B" w:rsidDel="00306068">
          <w:delText>Bullet lists</w:delText>
        </w:r>
        <w:bookmarkEnd w:id="118"/>
        <w:bookmarkEnd w:id="119"/>
        <w:bookmarkEnd w:id="120"/>
        <w:bookmarkEnd w:id="121"/>
        <w:bookmarkEnd w:id="122"/>
        <w:bookmarkEnd w:id="123"/>
        <w:bookmarkEnd w:id="124"/>
        <w:bookmarkEnd w:id="125"/>
      </w:del>
    </w:p>
    <w:p w14:paraId="36F1FD4D" w14:textId="6EEC015C" w:rsidR="00F05C4F" w:rsidDel="00306068" w:rsidRDefault="00F05C4F" w:rsidP="00306068">
      <w:pPr>
        <w:pStyle w:val="ListBullet"/>
        <w:keepNext/>
        <w:keepLines/>
        <w:spacing w:before="400" w:after="100"/>
        <w:outlineLvl w:val="0"/>
        <w:rPr>
          <w:del w:id="127" w:author="Troy Ameigh" w:date="2020-04-27T10:02:00Z"/>
        </w:rPr>
        <w:pPrChange w:id="128" w:author="Troy Ameigh" w:date="2020-04-27T10:02:00Z">
          <w:pPr>
            <w:pStyle w:val="ListBullet"/>
          </w:pPr>
        </w:pPrChange>
      </w:pPr>
      <w:del w:id="129" w:author="Troy Ameigh" w:date="2020-04-27T10:02:00Z">
        <w:r w:rsidDel="00306068">
          <w:delText xml:space="preserve">Use the </w:delText>
        </w:r>
        <w:r w:rsidRPr="005A7E14" w:rsidDel="00306068">
          <w:rPr>
            <w:b/>
          </w:rPr>
          <w:delText>List Bullet</w:delText>
        </w:r>
        <w:r w:rsidDel="00306068">
          <w:delText xml:space="preserve"> style instead of using the bullets control on the Word ribbon.</w:delText>
        </w:r>
      </w:del>
    </w:p>
    <w:p w14:paraId="7C8F4850" w14:textId="25D35D77" w:rsidR="00F05C4F" w:rsidDel="00306068" w:rsidRDefault="00F05C4F" w:rsidP="00306068">
      <w:pPr>
        <w:pStyle w:val="ListBullet"/>
        <w:keepNext/>
        <w:keepLines/>
        <w:spacing w:before="400" w:after="100"/>
        <w:outlineLvl w:val="0"/>
        <w:rPr>
          <w:del w:id="130" w:author="Troy Ameigh" w:date="2020-04-27T10:02:00Z"/>
        </w:rPr>
        <w:pPrChange w:id="131" w:author="Troy Ameigh" w:date="2020-04-27T10:02:00Z">
          <w:pPr>
            <w:pStyle w:val="ListBullet"/>
          </w:pPr>
        </w:pPrChange>
      </w:pPr>
      <w:del w:id="132" w:author="Troy Ameigh" w:date="2020-04-27T10:02:00Z">
        <w:r w:rsidDel="00306068">
          <w:delText xml:space="preserve">Use the </w:delText>
        </w:r>
        <w:r w:rsidRPr="00D1388B" w:rsidDel="00306068">
          <w:rPr>
            <w:b/>
          </w:rPr>
          <w:delText>List Paragraph</w:delText>
        </w:r>
        <w:r w:rsidDel="00306068">
          <w:delText xml:space="preserve"> style for additional paragraphs under the bullet.</w:delText>
        </w:r>
      </w:del>
    </w:p>
    <w:p w14:paraId="1FD620FF" w14:textId="22736E3F" w:rsidR="00F05C4F" w:rsidDel="00306068" w:rsidRDefault="00F05C4F" w:rsidP="00306068">
      <w:pPr>
        <w:pStyle w:val="ListBullet"/>
        <w:keepNext/>
        <w:keepLines/>
        <w:spacing w:before="400" w:after="100"/>
        <w:outlineLvl w:val="0"/>
        <w:rPr>
          <w:del w:id="133" w:author="Troy Ameigh" w:date="2020-04-27T10:02:00Z"/>
        </w:rPr>
        <w:pPrChange w:id="134" w:author="Troy Ameigh" w:date="2020-04-27T10:02:00Z">
          <w:pPr>
            <w:pStyle w:val="ListBullet"/>
          </w:pPr>
        </w:pPrChange>
      </w:pPr>
      <w:del w:id="135" w:author="Troy Ameigh" w:date="2020-04-27T10:02:00Z">
        <w:r w:rsidDel="00306068">
          <w:delText>Use nested bullet lists sparingly.</w:delText>
        </w:r>
      </w:del>
    </w:p>
    <w:p w14:paraId="74BC9AE5" w14:textId="272AFC82" w:rsidR="00F05C4F" w:rsidDel="00306068" w:rsidRDefault="00F05C4F" w:rsidP="00306068">
      <w:pPr>
        <w:pStyle w:val="ListBullet2"/>
        <w:keepNext/>
        <w:keepLines/>
        <w:spacing w:before="400" w:after="100"/>
        <w:ind w:left="720"/>
        <w:outlineLvl w:val="0"/>
        <w:rPr>
          <w:del w:id="136" w:author="Troy Ameigh" w:date="2020-04-27T10:02:00Z"/>
        </w:rPr>
        <w:pPrChange w:id="137" w:author="Troy Ameigh" w:date="2020-04-27T10:02:00Z">
          <w:pPr>
            <w:pStyle w:val="ListBullet2"/>
            <w:ind w:left="720"/>
          </w:pPr>
        </w:pPrChange>
      </w:pPr>
      <w:del w:id="138" w:author="Troy Ameigh" w:date="2020-04-27T10:02:00Z">
        <w:r w:rsidDel="00306068">
          <w:delText xml:space="preserve">Use the </w:delText>
        </w:r>
        <w:r w:rsidRPr="005A7E14" w:rsidDel="00306068">
          <w:rPr>
            <w:b/>
          </w:rPr>
          <w:delText>List Bullet 2</w:delText>
        </w:r>
        <w:r w:rsidDel="00306068">
          <w:delText xml:space="preserve"> style for second-level bulleted lists.</w:delText>
        </w:r>
      </w:del>
    </w:p>
    <w:p w14:paraId="028F2F3E" w14:textId="3DF6D75F" w:rsidR="00F05C4F" w:rsidDel="00306068" w:rsidRDefault="00F05C4F" w:rsidP="00306068">
      <w:pPr>
        <w:pStyle w:val="ListBullet2"/>
        <w:keepNext/>
        <w:keepLines/>
        <w:spacing w:before="400" w:after="100"/>
        <w:ind w:left="720"/>
        <w:outlineLvl w:val="0"/>
        <w:rPr>
          <w:del w:id="139" w:author="Troy Ameigh" w:date="2020-04-27T10:02:00Z"/>
        </w:rPr>
        <w:pPrChange w:id="140" w:author="Troy Ameigh" w:date="2020-04-27T10:02:00Z">
          <w:pPr>
            <w:pStyle w:val="ListBullet2"/>
            <w:ind w:left="720"/>
          </w:pPr>
        </w:pPrChange>
      </w:pPr>
      <w:del w:id="141" w:author="Troy Ameigh" w:date="2020-04-27T10:02:00Z">
        <w:r w:rsidDel="00306068">
          <w:delText>Keep both first-level and second-level lists short.  Three to seven items is a good rule of thumb to follow.</w:delText>
        </w:r>
      </w:del>
    </w:p>
    <w:p w14:paraId="4A140E4D" w14:textId="08652BE4" w:rsidR="00F05C4F" w:rsidDel="00306068" w:rsidRDefault="006404D2" w:rsidP="00306068">
      <w:pPr>
        <w:pStyle w:val="ListBullet2"/>
        <w:keepNext/>
        <w:keepLines/>
        <w:spacing w:before="400" w:after="100"/>
        <w:ind w:left="720"/>
        <w:outlineLvl w:val="0"/>
        <w:rPr>
          <w:del w:id="142" w:author="Troy Ameigh" w:date="2020-04-27T10:02:00Z"/>
        </w:rPr>
        <w:pPrChange w:id="143" w:author="Troy Ameigh" w:date="2020-04-27T10:02:00Z">
          <w:pPr>
            <w:pStyle w:val="ListBullet2"/>
            <w:spacing w:after="280"/>
            <w:ind w:left="720"/>
          </w:pPr>
        </w:pPrChange>
      </w:pPr>
      <w:del w:id="144" w:author="Troy Ameigh" w:date="2020-04-27T10:02:00Z">
        <w:r w:rsidDel="00306068">
          <w:delText>Manually change</w:delText>
        </w:r>
        <w:r w:rsidR="00F05C4F" w:rsidDel="00306068">
          <w:delText xml:space="preserve"> the spacing after the last item to 14 pt.</w:delText>
        </w:r>
      </w:del>
    </w:p>
    <w:p w14:paraId="7E758354" w14:textId="685BE553" w:rsidR="00F05C4F" w:rsidRPr="002375D8" w:rsidDel="00306068" w:rsidRDefault="00F05C4F" w:rsidP="00306068">
      <w:pPr>
        <w:pStyle w:val="Heading2"/>
        <w:rPr>
          <w:del w:id="145" w:author="Troy Ameigh" w:date="2020-04-27T10:02:00Z"/>
        </w:rPr>
        <w:pPrChange w:id="146" w:author="Troy Ameigh" w:date="2020-04-27T10:02:00Z">
          <w:pPr>
            <w:pStyle w:val="Heading2"/>
          </w:pPr>
        </w:pPrChange>
      </w:pPr>
      <w:bookmarkStart w:id="147" w:name="_Toc520198285"/>
      <w:bookmarkStart w:id="148" w:name="_Toc535319523"/>
      <w:bookmarkStart w:id="149" w:name="_Toc535319672"/>
      <w:bookmarkStart w:id="150" w:name="_Toc535595590"/>
      <w:bookmarkStart w:id="151" w:name="_Toc535595932"/>
      <w:bookmarkStart w:id="152" w:name="_Toc535595974"/>
      <w:bookmarkStart w:id="153" w:name="_Toc535835010"/>
      <w:bookmarkStart w:id="154" w:name="_Toc2670479"/>
      <w:del w:id="155" w:author="Troy Ameigh" w:date="2020-04-27T10:02:00Z">
        <w:r w:rsidDel="00306068">
          <w:delText>Numbered lists for p</w:delText>
        </w:r>
        <w:r w:rsidRPr="002375D8" w:rsidDel="00306068">
          <w:delText>rocedures</w:delText>
        </w:r>
        <w:bookmarkEnd w:id="147"/>
        <w:bookmarkEnd w:id="148"/>
        <w:bookmarkEnd w:id="149"/>
        <w:bookmarkEnd w:id="150"/>
        <w:bookmarkEnd w:id="151"/>
        <w:bookmarkEnd w:id="152"/>
        <w:bookmarkEnd w:id="153"/>
        <w:bookmarkEnd w:id="154"/>
      </w:del>
    </w:p>
    <w:p w14:paraId="7D3C18CF" w14:textId="01EAC4DA" w:rsidR="00F05C4F" w:rsidDel="00306068" w:rsidRDefault="00F05C4F" w:rsidP="00306068">
      <w:pPr>
        <w:pStyle w:val="ListNumber"/>
        <w:keepNext/>
        <w:keepLines/>
        <w:numPr>
          <w:ilvl w:val="0"/>
          <w:numId w:val="34"/>
        </w:numPr>
        <w:spacing w:before="400" w:after="100"/>
        <w:outlineLvl w:val="0"/>
        <w:rPr>
          <w:del w:id="156" w:author="Troy Ameigh" w:date="2020-04-27T10:02:00Z"/>
        </w:rPr>
        <w:pPrChange w:id="157" w:author="Troy Ameigh" w:date="2020-04-27T10:02:00Z">
          <w:pPr>
            <w:pStyle w:val="ListNumber"/>
            <w:numPr>
              <w:numId w:val="34"/>
            </w:numPr>
          </w:pPr>
        </w:pPrChange>
      </w:pPr>
      <w:del w:id="158" w:author="Troy Ameigh" w:date="2020-04-27T10:02:00Z">
        <w:r w:rsidDel="00306068">
          <w:delText>Use a numbered list only when there’s a sequence (of steps, or priorities, etc.) involved.</w:delText>
        </w:r>
        <w:r w:rsidR="006404D2" w:rsidDel="00306068">
          <w:delText xml:space="preserve"> (Note that we’re using a numbered list in this section to illustrate formatting, but this information would require bullets, not numbers.)</w:delText>
        </w:r>
      </w:del>
    </w:p>
    <w:p w14:paraId="0590C19A" w14:textId="475D9705" w:rsidR="00F05C4F" w:rsidDel="00306068" w:rsidRDefault="00F05C4F" w:rsidP="00306068">
      <w:pPr>
        <w:pStyle w:val="ListNumber"/>
        <w:keepNext/>
        <w:keepLines/>
        <w:numPr>
          <w:ilvl w:val="0"/>
          <w:numId w:val="13"/>
        </w:numPr>
        <w:spacing w:before="400" w:after="100"/>
        <w:outlineLvl w:val="0"/>
        <w:rPr>
          <w:del w:id="159" w:author="Troy Ameigh" w:date="2020-04-27T10:02:00Z"/>
        </w:rPr>
        <w:pPrChange w:id="160" w:author="Troy Ameigh" w:date="2020-04-27T10:02:00Z">
          <w:pPr>
            <w:pStyle w:val="ListNumber"/>
            <w:numPr>
              <w:numId w:val="13"/>
            </w:numPr>
          </w:pPr>
        </w:pPrChange>
      </w:pPr>
      <w:del w:id="161" w:author="Troy Ameigh" w:date="2020-04-27T10:02:00Z">
        <w:r w:rsidDel="00306068">
          <w:delText>Use t</w:delText>
        </w:r>
        <w:r w:rsidRPr="00E232E0" w:rsidDel="00306068">
          <w:delText xml:space="preserve">he </w:delText>
        </w:r>
        <w:r w:rsidRPr="005A7E14" w:rsidDel="00306068">
          <w:rPr>
            <w:b/>
          </w:rPr>
          <w:delText>List Number</w:delText>
        </w:r>
        <w:r w:rsidRPr="00E232E0" w:rsidDel="00306068">
          <w:delText xml:space="preserve"> style </w:delText>
        </w:r>
        <w:r w:rsidDel="00306068">
          <w:delText>instead of using the numbered list control on the Word ribbon</w:delText>
        </w:r>
        <w:r w:rsidRPr="00E232E0" w:rsidDel="00306068">
          <w:delText>.</w:delText>
        </w:r>
      </w:del>
    </w:p>
    <w:p w14:paraId="1D5FE2ED" w14:textId="17248676" w:rsidR="00F05C4F" w:rsidRPr="00E232E0" w:rsidDel="00306068" w:rsidRDefault="00F05C4F" w:rsidP="00306068">
      <w:pPr>
        <w:pStyle w:val="ListNumber"/>
        <w:keepNext/>
        <w:keepLines/>
        <w:numPr>
          <w:ilvl w:val="0"/>
          <w:numId w:val="13"/>
        </w:numPr>
        <w:spacing w:before="400" w:after="100"/>
        <w:outlineLvl w:val="0"/>
        <w:rPr>
          <w:del w:id="162" w:author="Troy Ameigh" w:date="2020-04-27T10:02:00Z"/>
        </w:rPr>
        <w:pPrChange w:id="163" w:author="Troy Ameigh" w:date="2020-04-27T10:02:00Z">
          <w:pPr>
            <w:pStyle w:val="ListNumber"/>
            <w:numPr>
              <w:numId w:val="13"/>
            </w:numPr>
          </w:pPr>
        </w:pPrChange>
      </w:pPr>
      <w:del w:id="164" w:author="Troy Ameigh" w:date="2020-04-27T10:02:00Z">
        <w:r w:rsidDel="00306068">
          <w:delText xml:space="preserve">Use the </w:delText>
        </w:r>
        <w:r w:rsidRPr="00D1388B" w:rsidDel="00306068">
          <w:rPr>
            <w:b/>
          </w:rPr>
          <w:delText>List Paragraph</w:delText>
        </w:r>
        <w:r w:rsidDel="00306068">
          <w:delText xml:space="preserve"> style for additional paragraphs under the number.</w:delText>
        </w:r>
      </w:del>
    </w:p>
    <w:p w14:paraId="0291577F" w14:textId="14F749E2" w:rsidR="00F05C4F" w:rsidDel="00306068" w:rsidRDefault="00F05C4F" w:rsidP="00306068">
      <w:pPr>
        <w:pStyle w:val="ListNumber"/>
        <w:keepNext/>
        <w:keepLines/>
        <w:numPr>
          <w:ilvl w:val="0"/>
          <w:numId w:val="5"/>
        </w:numPr>
        <w:spacing w:before="400" w:after="100"/>
        <w:outlineLvl w:val="0"/>
        <w:rPr>
          <w:del w:id="165" w:author="Troy Ameigh" w:date="2020-04-27T10:02:00Z"/>
        </w:rPr>
        <w:pPrChange w:id="166" w:author="Troy Ameigh" w:date="2020-04-27T10:02:00Z">
          <w:pPr>
            <w:pStyle w:val="ListNumber"/>
            <w:numPr>
              <w:numId w:val="5"/>
            </w:numPr>
          </w:pPr>
        </w:pPrChange>
      </w:pPr>
      <w:del w:id="167" w:author="Troy Ameigh" w:date="2020-04-27T10:02:00Z">
        <w:r w:rsidDel="00306068">
          <w:delText>Use nested lists sparingly.</w:delText>
        </w:r>
      </w:del>
    </w:p>
    <w:p w14:paraId="1CD65BDC" w14:textId="048CC503" w:rsidR="00F05C4F" w:rsidDel="00306068" w:rsidRDefault="00F05C4F" w:rsidP="00306068">
      <w:pPr>
        <w:pStyle w:val="ListNumber2"/>
        <w:keepNext/>
        <w:keepLines/>
        <w:spacing w:before="400" w:after="100"/>
        <w:outlineLvl w:val="0"/>
        <w:rPr>
          <w:del w:id="168" w:author="Troy Ameigh" w:date="2020-04-27T10:02:00Z"/>
        </w:rPr>
        <w:pPrChange w:id="169" w:author="Troy Ameigh" w:date="2020-04-27T10:02:00Z">
          <w:pPr>
            <w:pStyle w:val="ListNumber2"/>
          </w:pPr>
        </w:pPrChange>
      </w:pPr>
      <w:del w:id="170" w:author="Troy Ameigh" w:date="2020-04-27T10:02:00Z">
        <w:r w:rsidDel="00306068">
          <w:delText xml:space="preserve">Use the </w:delText>
        </w:r>
        <w:r w:rsidRPr="005A7E14" w:rsidDel="00306068">
          <w:rPr>
            <w:b/>
          </w:rPr>
          <w:delText>List Number 2</w:delText>
        </w:r>
        <w:r w:rsidDel="00306068">
          <w:delText xml:space="preserve"> style for second-level numbered lists.</w:delText>
        </w:r>
      </w:del>
    </w:p>
    <w:p w14:paraId="668ECDA8" w14:textId="4BDC2A77" w:rsidR="00F05C4F" w:rsidDel="00306068" w:rsidRDefault="006404D2" w:rsidP="00306068">
      <w:pPr>
        <w:pStyle w:val="ListNumber2"/>
        <w:keepNext/>
        <w:keepLines/>
        <w:spacing w:before="400" w:after="100"/>
        <w:outlineLvl w:val="0"/>
        <w:rPr>
          <w:del w:id="171" w:author="Troy Ameigh" w:date="2020-04-27T10:02:00Z"/>
        </w:rPr>
        <w:pPrChange w:id="172" w:author="Troy Ameigh" w:date="2020-04-27T10:02:00Z">
          <w:pPr>
            <w:pStyle w:val="ListNumber2"/>
            <w:spacing w:after="280"/>
          </w:pPr>
        </w:pPrChange>
      </w:pPr>
      <w:del w:id="173" w:author="Troy Ameigh" w:date="2020-04-27T10:02:00Z">
        <w:r w:rsidDel="00306068">
          <w:delText>Manually change</w:delText>
        </w:r>
        <w:r w:rsidR="00F05C4F" w:rsidDel="00306068">
          <w:delText xml:space="preserve"> the spacing after the last item to 14 pt.</w:delText>
        </w:r>
      </w:del>
    </w:p>
    <w:p w14:paraId="0F74827F" w14:textId="75BA5DF0" w:rsidR="00F05C4F" w:rsidDel="00306068" w:rsidRDefault="00F05C4F" w:rsidP="00306068">
      <w:pPr>
        <w:keepNext/>
        <w:keepLines/>
        <w:spacing w:before="400" w:after="100" w:line="280" w:lineRule="atLeast"/>
        <w:outlineLvl w:val="0"/>
        <w:rPr>
          <w:del w:id="174" w:author="Troy Ameigh" w:date="2020-04-27T10:02:00Z"/>
          <w:rFonts w:ascii="Arial" w:eastAsiaTheme="majorEastAsia" w:hAnsi="Arial" w:cstheme="majorBidi"/>
          <w:bCs/>
          <w:color w:val="FAA634"/>
          <w:sz w:val="36"/>
          <w:szCs w:val="26"/>
        </w:rPr>
        <w:pPrChange w:id="175" w:author="Troy Ameigh" w:date="2020-04-27T10:02:00Z">
          <w:pPr>
            <w:spacing w:after="140" w:line="280" w:lineRule="atLeast"/>
          </w:pPr>
        </w:pPrChange>
      </w:pPr>
      <w:del w:id="176" w:author="Troy Ameigh" w:date="2020-04-27T10:02:00Z">
        <w:r w:rsidDel="00306068">
          <w:br w:type="page"/>
        </w:r>
      </w:del>
    </w:p>
    <w:p w14:paraId="03BEFB29" w14:textId="136968FC" w:rsidR="00F05C4F" w:rsidDel="00306068" w:rsidRDefault="00A169F7" w:rsidP="00306068">
      <w:pPr>
        <w:pStyle w:val="Heading2"/>
        <w:rPr>
          <w:del w:id="177" w:author="Troy Ameigh" w:date="2020-04-27T10:02:00Z"/>
        </w:rPr>
        <w:pPrChange w:id="178" w:author="Troy Ameigh" w:date="2020-04-27T10:02:00Z">
          <w:pPr>
            <w:pStyle w:val="Heading2"/>
          </w:pPr>
        </w:pPrChange>
      </w:pPr>
      <w:bookmarkStart w:id="179" w:name="_Toc520198286"/>
      <w:bookmarkStart w:id="180" w:name="_Toc535319524"/>
      <w:bookmarkStart w:id="181" w:name="_Toc535319673"/>
      <w:bookmarkStart w:id="182" w:name="_Toc535595591"/>
      <w:bookmarkStart w:id="183" w:name="_Toc535595933"/>
      <w:bookmarkStart w:id="184" w:name="_Toc535595975"/>
      <w:bookmarkStart w:id="185" w:name="_Toc535835011"/>
      <w:bookmarkStart w:id="186" w:name="_Toc2670480"/>
      <w:del w:id="187" w:author="Troy Ameigh" w:date="2020-04-27T10:02:00Z">
        <w:r w:rsidDel="00306068">
          <w:delText xml:space="preserve">Tips, notes, </w:delText>
        </w:r>
        <w:r w:rsidR="002631EA" w:rsidDel="00306068">
          <w:delText xml:space="preserve">and </w:delText>
        </w:r>
        <w:r w:rsidDel="00306068">
          <w:delText>w</w:delText>
        </w:r>
        <w:r w:rsidR="00F05C4F" w:rsidDel="00306068">
          <w:delText>arnings</w:delText>
        </w:r>
        <w:bookmarkEnd w:id="179"/>
        <w:bookmarkEnd w:id="180"/>
        <w:bookmarkEnd w:id="181"/>
        <w:bookmarkEnd w:id="182"/>
        <w:bookmarkEnd w:id="183"/>
        <w:bookmarkEnd w:id="184"/>
        <w:bookmarkEnd w:id="185"/>
        <w:bookmarkEnd w:id="186"/>
      </w:del>
    </w:p>
    <w:p w14:paraId="50B61023" w14:textId="1B43138B" w:rsidR="00F05C4F" w:rsidDel="00306068" w:rsidRDefault="00F05C4F" w:rsidP="00306068">
      <w:pPr>
        <w:keepNext/>
        <w:keepLines/>
        <w:widowControl w:val="0"/>
        <w:spacing w:before="400" w:after="100"/>
        <w:outlineLvl w:val="0"/>
        <w:rPr>
          <w:del w:id="188" w:author="Troy Ameigh" w:date="2020-04-27T10:02:00Z"/>
        </w:rPr>
        <w:pPrChange w:id="189" w:author="Troy Ameigh" w:date="2020-04-27T10:02:00Z">
          <w:pPr>
            <w:widowControl w:val="0"/>
          </w:pPr>
        </w:pPrChange>
      </w:pPr>
      <w:del w:id="190" w:author="Troy Ameigh" w:date="2020-04-27T10:02:00Z">
        <w:r w:rsidRPr="00250F0E" w:rsidDel="00306068">
          <w:delText xml:space="preserve">Use the </w:delText>
        </w:r>
        <w:r w:rsidRPr="005A7E14" w:rsidDel="00306068">
          <w:rPr>
            <w:b/>
          </w:rPr>
          <w:delText>Note</w:delText>
        </w:r>
        <w:r w:rsidRPr="00250F0E" w:rsidDel="00306068">
          <w:delText xml:space="preserve"> style, which provides the following formatting.</w:delText>
        </w:r>
        <w:r w:rsidRPr="005A7E14" w:rsidDel="00306068">
          <w:delText xml:space="preserve"> </w:delText>
        </w:r>
        <w:r w:rsidDel="00306068">
          <w:delText>Change “Note” to “Tip” or “Warning” as needed.</w:delText>
        </w:r>
      </w:del>
    </w:p>
    <w:p w14:paraId="7395EA0D" w14:textId="63BA0AB9" w:rsidR="00F05C4F" w:rsidRPr="006F3639" w:rsidDel="00306068" w:rsidRDefault="00F05C4F" w:rsidP="00306068">
      <w:pPr>
        <w:pStyle w:val="Note"/>
        <w:keepNext/>
        <w:spacing w:before="400" w:after="100"/>
        <w:outlineLvl w:val="0"/>
        <w:rPr>
          <w:del w:id="191" w:author="Troy Ameigh" w:date="2020-04-27T10:02:00Z"/>
        </w:rPr>
        <w:pPrChange w:id="192" w:author="Troy Ameigh" w:date="2020-04-27T10:02:00Z">
          <w:pPr>
            <w:pStyle w:val="Note"/>
          </w:pPr>
        </w:pPrChange>
      </w:pPr>
      <w:del w:id="193" w:author="Troy Ameigh" w:date="2020-04-27T10:02:00Z">
        <w:r w:rsidRPr="00DF564E" w:rsidDel="00306068">
          <w:rPr>
            <w:b/>
          </w:rPr>
          <w:delText>Note</w:delText>
        </w:r>
        <w:r w:rsidR="00D70DFE" w:rsidDel="00306068">
          <w:delText xml:space="preserve">     </w:delText>
        </w:r>
        <w:r w:rsidDel="00306068">
          <w:delText>You are responsible for all costs incurred by your use of the AWS services used while running this Quick Start Reference Deployment. See the pricing pages of the specific AWS services you will be using for full details.</w:delText>
        </w:r>
      </w:del>
    </w:p>
    <w:p w14:paraId="5940DEAC" w14:textId="7F08E87A" w:rsidR="00F05C4F" w:rsidRPr="002375D8" w:rsidDel="00306068" w:rsidRDefault="00E337C2" w:rsidP="00306068">
      <w:pPr>
        <w:pStyle w:val="Heading2"/>
        <w:rPr>
          <w:del w:id="194" w:author="Troy Ameigh" w:date="2020-04-27T10:02:00Z"/>
        </w:rPr>
        <w:pPrChange w:id="195" w:author="Troy Ameigh" w:date="2020-04-27T10:02:00Z">
          <w:pPr>
            <w:pStyle w:val="Heading2"/>
          </w:pPr>
        </w:pPrChange>
      </w:pPr>
      <w:bookmarkStart w:id="196" w:name="_Toc535835012"/>
      <w:bookmarkStart w:id="197" w:name="_Toc2670481"/>
      <w:del w:id="198" w:author="Troy Ameigh" w:date="2020-04-27T10:02:00Z">
        <w:r w:rsidDel="00306068">
          <w:delText>Graphics</w:delText>
        </w:r>
        <w:bookmarkEnd w:id="196"/>
        <w:bookmarkEnd w:id="197"/>
      </w:del>
    </w:p>
    <w:p w14:paraId="28AB4055" w14:textId="351731D7" w:rsidR="00F05C4F" w:rsidDel="00306068" w:rsidRDefault="00F05C4F" w:rsidP="00306068">
      <w:pPr>
        <w:pStyle w:val="ListBullet"/>
        <w:keepNext/>
        <w:keepLines/>
        <w:spacing w:before="400" w:after="100"/>
        <w:outlineLvl w:val="0"/>
        <w:rPr>
          <w:del w:id="199" w:author="Troy Ameigh" w:date="2020-04-27T10:02:00Z"/>
        </w:rPr>
        <w:pPrChange w:id="200" w:author="Troy Ameigh" w:date="2020-04-27T10:02:00Z">
          <w:pPr>
            <w:pStyle w:val="ListBullet"/>
          </w:pPr>
        </w:pPrChange>
      </w:pPr>
      <w:del w:id="201" w:author="Troy Ameigh" w:date="2020-04-27T10:02:00Z">
        <w:r w:rsidDel="00306068">
          <w:delText xml:space="preserve">Use the </w:delText>
        </w:r>
        <w:r w:rsidRPr="005A7E14" w:rsidDel="00306068">
          <w:rPr>
            <w:b/>
          </w:rPr>
          <w:delText>Picture</w:delText>
        </w:r>
        <w:r w:rsidDel="00306068">
          <w:delText xml:space="preserve"> style, which centers the illustration.</w:delText>
        </w:r>
      </w:del>
    </w:p>
    <w:p w14:paraId="4CCFBA2B" w14:textId="164611EC" w:rsidR="00F05C4F" w:rsidDel="00306068" w:rsidRDefault="00F05C4F" w:rsidP="00306068">
      <w:pPr>
        <w:pStyle w:val="ListBullet"/>
        <w:keepNext/>
        <w:keepLines/>
        <w:spacing w:before="400" w:after="100"/>
        <w:outlineLvl w:val="0"/>
        <w:rPr>
          <w:del w:id="202" w:author="Troy Ameigh" w:date="2020-04-27T10:02:00Z"/>
        </w:rPr>
        <w:pPrChange w:id="203" w:author="Troy Ameigh" w:date="2020-04-27T10:02:00Z">
          <w:pPr>
            <w:pStyle w:val="ListBullet"/>
          </w:pPr>
        </w:pPrChange>
      </w:pPr>
      <w:del w:id="204" w:author="Troy Ameigh" w:date="2020-04-27T10:02:00Z">
        <w:r w:rsidDel="00306068">
          <w:delText xml:space="preserve">Below the figure, add the figure caption using the </w:delText>
        </w:r>
        <w:r w:rsidRPr="005A7E14" w:rsidDel="00306068">
          <w:rPr>
            <w:b/>
          </w:rPr>
          <w:delText>Caption</w:delText>
        </w:r>
        <w:r w:rsidDel="00306068">
          <w:delText xml:space="preserve"> style. Specify the number in the format </w:delText>
        </w:r>
        <w:r w:rsidRPr="00EF1915" w:rsidDel="00306068">
          <w:rPr>
            <w:b/>
            <w:color w:val="auto"/>
          </w:rPr>
          <w:delText xml:space="preserve">Figure </w:delText>
        </w:r>
        <w:r w:rsidRPr="00EF1915" w:rsidDel="00306068">
          <w:rPr>
            <w:b/>
            <w:i/>
            <w:color w:val="auto"/>
          </w:rPr>
          <w:delText>n</w:delText>
        </w:r>
        <w:r w:rsidRPr="00EF1915" w:rsidDel="00306068">
          <w:rPr>
            <w:b/>
            <w:color w:val="auto"/>
          </w:rPr>
          <w:delText>: Caption</w:delText>
        </w:r>
        <w:r w:rsidDel="00306068">
          <w:delText>. Use sentence capitalization for captions (that is, just capitalize the first word and any proper nouns).</w:delText>
        </w:r>
      </w:del>
    </w:p>
    <w:p w14:paraId="5825F3CA" w14:textId="669C1EE5" w:rsidR="00F05C4F" w:rsidDel="00306068" w:rsidRDefault="00F05C4F" w:rsidP="00306068">
      <w:pPr>
        <w:pStyle w:val="ListBullet"/>
        <w:keepNext/>
        <w:keepLines/>
        <w:spacing w:before="400" w:after="100"/>
        <w:outlineLvl w:val="0"/>
        <w:rPr>
          <w:del w:id="205" w:author="Troy Ameigh" w:date="2020-04-27T10:02:00Z"/>
        </w:rPr>
        <w:pPrChange w:id="206" w:author="Troy Ameigh" w:date="2020-04-27T10:02:00Z">
          <w:pPr>
            <w:pStyle w:val="ListBullet"/>
          </w:pPr>
        </w:pPrChange>
      </w:pPr>
      <w:del w:id="207" w:author="Troy Ameigh" w:date="2020-04-27T10:02:00Z">
        <w:r w:rsidDel="00306068">
          <w:delText xml:space="preserve">For architecture diagrams, use </w:delText>
        </w:r>
        <w:r w:rsidR="0099442A" w:rsidDel="00306068">
          <w:delText>our</w:delText>
        </w:r>
        <w:r w:rsidDel="00306068">
          <w:delText xml:space="preserve"> </w:delText>
        </w:r>
        <w:r w:rsidR="00B63CAC" w:rsidDel="00306068">
          <w:fldChar w:fldCharType="begin"/>
        </w:r>
        <w:r w:rsidR="00B63CAC" w:rsidDel="00306068">
          <w:delInstrText xml:space="preserve"> HYPERLINK "https://github.com/aws-quickstart/quickstart-examples/raw/master/doc/Quick%20Start%20architecture%20diagram.pptx" </w:delInstrText>
        </w:r>
        <w:r w:rsidR="00B63CAC" w:rsidDel="00306068">
          <w:fldChar w:fldCharType="separate"/>
        </w:r>
        <w:r w:rsidR="0099442A" w:rsidDel="00306068">
          <w:rPr>
            <w:rStyle w:val="Hyperlink"/>
          </w:rPr>
          <w:delText>PowerPoint template</w:delText>
        </w:r>
        <w:r w:rsidR="00B63CAC" w:rsidDel="00306068">
          <w:rPr>
            <w:rStyle w:val="Hyperlink"/>
          </w:rPr>
          <w:fldChar w:fldCharType="end"/>
        </w:r>
        <w:r w:rsidR="0099442A" w:rsidDel="00306068">
          <w:delText xml:space="preserve"> template</w:delText>
        </w:r>
        <w:r w:rsidDel="00306068">
          <w:delText xml:space="preserve"> and the </w:delText>
        </w:r>
        <w:r w:rsidR="00B63CAC" w:rsidDel="00306068">
          <w:fldChar w:fldCharType="begin"/>
        </w:r>
        <w:r w:rsidR="00B63CAC" w:rsidDel="00306068">
          <w:delInstrText xml:space="preserve"> HYPERLINK "https://aws.amazon.com/architecture/icons/" </w:delInstrText>
        </w:r>
        <w:r w:rsidR="00B63CAC" w:rsidDel="00306068">
          <w:fldChar w:fldCharType="separate"/>
        </w:r>
        <w:r w:rsidRPr="00F54DBB" w:rsidDel="00306068">
          <w:rPr>
            <w:rStyle w:val="Hyperlink"/>
          </w:rPr>
          <w:delText>AWS simple icons</w:delText>
        </w:r>
        <w:r w:rsidR="00B63CAC" w:rsidDel="00306068">
          <w:rPr>
            <w:rStyle w:val="Hyperlink"/>
          </w:rPr>
          <w:fldChar w:fldCharType="end"/>
        </w:r>
        <w:r w:rsidDel="00306068">
          <w:delText xml:space="preserve">, </w:delText>
        </w:r>
        <w:r w:rsidRPr="00E337C2" w:rsidDel="00306068">
          <w:delText>and</w:delText>
        </w:r>
        <w:r w:rsidDel="00306068">
          <w:delText xml:space="preserve"> send us the source file.</w:delText>
        </w:r>
      </w:del>
    </w:p>
    <w:p w14:paraId="73C9F734" w14:textId="33B32A65" w:rsidR="00E337C2" w:rsidDel="00306068" w:rsidRDefault="00E337C2" w:rsidP="00306068">
      <w:pPr>
        <w:pStyle w:val="ListBullet"/>
        <w:keepNext/>
        <w:keepLines/>
        <w:spacing w:before="400" w:after="100"/>
        <w:outlineLvl w:val="0"/>
        <w:rPr>
          <w:del w:id="208" w:author="Troy Ameigh" w:date="2020-04-27T10:02:00Z"/>
        </w:rPr>
        <w:pPrChange w:id="209" w:author="Troy Ameigh" w:date="2020-04-27T10:02:00Z">
          <w:pPr>
            <w:pStyle w:val="ListBullet"/>
          </w:pPr>
        </w:pPrChange>
      </w:pPr>
      <w:del w:id="210" w:author="Troy Ameigh" w:date="2020-04-27T10:02:00Z">
        <w:r w:rsidDel="00306068">
          <w:delText>For screenshots:</w:delText>
        </w:r>
      </w:del>
    </w:p>
    <w:p w14:paraId="73A0205A" w14:textId="4C28BE32" w:rsidR="00E337C2" w:rsidDel="00306068" w:rsidRDefault="00E337C2" w:rsidP="00306068">
      <w:pPr>
        <w:pStyle w:val="ListBullet2"/>
        <w:keepNext/>
        <w:keepLines/>
        <w:spacing w:before="400" w:after="100"/>
        <w:outlineLvl w:val="0"/>
        <w:rPr>
          <w:del w:id="211" w:author="Troy Ameigh" w:date="2020-04-27T10:02:00Z"/>
        </w:rPr>
        <w:pPrChange w:id="212" w:author="Troy Ameigh" w:date="2020-04-27T10:02:00Z">
          <w:pPr>
            <w:pStyle w:val="ListBullet2"/>
          </w:pPr>
        </w:pPrChange>
      </w:pPr>
      <w:del w:id="213" w:author="Troy Ameigh" w:date="2020-04-27T10:02:00Z">
        <w:r w:rsidDel="00306068">
          <w:delText>Use where the UI is confusing or complex. Avoid using screenshots for login screens or any UI that’s self-explanatory.</w:delText>
        </w:r>
      </w:del>
    </w:p>
    <w:p w14:paraId="6E8012F5" w14:textId="15730AB9" w:rsidR="00E337C2" w:rsidDel="00306068" w:rsidRDefault="00E337C2" w:rsidP="00306068">
      <w:pPr>
        <w:pStyle w:val="ListBullet2"/>
        <w:keepNext/>
        <w:keepLines/>
        <w:spacing w:before="400" w:after="100"/>
        <w:outlineLvl w:val="0"/>
        <w:rPr>
          <w:del w:id="214" w:author="Troy Ameigh" w:date="2020-04-27T10:02:00Z"/>
        </w:rPr>
        <w:pPrChange w:id="215" w:author="Troy Ameigh" w:date="2020-04-27T10:02:00Z">
          <w:pPr>
            <w:pStyle w:val="ListBullet2"/>
          </w:pPr>
        </w:pPrChange>
      </w:pPr>
      <w:del w:id="216" w:author="Troy Ameigh" w:date="2020-04-27T10:02:00Z">
        <w:r w:rsidRPr="00E337C2" w:rsidDel="00306068">
          <w:delText>Crop screenshots to the smallest useful size, centering on the topic of discussion but showing just enough surrounding area to establish context.</w:delText>
        </w:r>
      </w:del>
    </w:p>
    <w:p w14:paraId="66080ADD" w14:textId="336B0E91" w:rsidR="00E337C2" w:rsidRPr="00E337C2" w:rsidDel="00306068" w:rsidRDefault="00E337C2" w:rsidP="00306068">
      <w:pPr>
        <w:pStyle w:val="ListBullet2"/>
        <w:keepNext/>
        <w:keepLines/>
        <w:spacing w:before="400" w:after="100"/>
        <w:outlineLvl w:val="0"/>
        <w:rPr>
          <w:del w:id="217" w:author="Troy Ameigh" w:date="2020-04-27T10:02:00Z"/>
        </w:rPr>
        <w:pPrChange w:id="218" w:author="Troy Ameigh" w:date="2020-04-27T10:02:00Z">
          <w:pPr>
            <w:pStyle w:val="ListBullet2"/>
          </w:pPr>
        </w:pPrChange>
      </w:pPr>
      <w:del w:id="219" w:author="Troy Ameigh" w:date="2020-04-27T10:02:00Z">
        <w:r w:rsidDel="00306068">
          <w:delText>Blur all personal information.</w:delText>
        </w:r>
      </w:del>
    </w:p>
    <w:p w14:paraId="7B0B33AE" w14:textId="735CD800" w:rsidR="00E337C2" w:rsidDel="00306068" w:rsidRDefault="00E337C2" w:rsidP="00306068">
      <w:pPr>
        <w:pStyle w:val="ListBullet2"/>
        <w:keepNext/>
        <w:keepLines/>
        <w:spacing w:before="400" w:after="100"/>
        <w:outlineLvl w:val="0"/>
        <w:rPr>
          <w:del w:id="220" w:author="Troy Ameigh" w:date="2020-04-27T10:02:00Z"/>
        </w:rPr>
        <w:pPrChange w:id="221" w:author="Troy Ameigh" w:date="2020-04-27T10:02:00Z">
          <w:pPr>
            <w:pStyle w:val="ListBullet2"/>
          </w:pPr>
        </w:pPrChange>
      </w:pPr>
      <w:del w:id="222" w:author="Troy Ameigh" w:date="2020-04-27T10:02:00Z">
        <w:r w:rsidDel="00306068">
          <w:delText>Fill in values when displaying settings.</w:delText>
        </w:r>
      </w:del>
    </w:p>
    <w:p w14:paraId="0295F0CA" w14:textId="77727C7A" w:rsidR="00E337C2" w:rsidDel="00306068" w:rsidRDefault="00E337C2" w:rsidP="00306068">
      <w:pPr>
        <w:pStyle w:val="ListBullet2"/>
        <w:keepNext/>
        <w:keepLines/>
        <w:spacing w:before="400" w:after="100"/>
        <w:outlineLvl w:val="0"/>
        <w:rPr>
          <w:del w:id="223" w:author="Troy Ameigh" w:date="2020-04-27T10:02:00Z"/>
        </w:rPr>
        <w:pPrChange w:id="224" w:author="Troy Ameigh" w:date="2020-04-27T10:02:00Z">
          <w:pPr>
            <w:pStyle w:val="ListBullet2"/>
          </w:pPr>
        </w:pPrChange>
      </w:pPr>
      <w:del w:id="225" w:author="Troy Ameigh" w:date="2020-04-27T10:02:00Z">
        <w:r w:rsidDel="00306068">
          <w:delText xml:space="preserve">If </w:delText>
        </w:r>
        <w:r w:rsidR="00D70DFE" w:rsidDel="00306068">
          <w:delText>capturing</w:delText>
        </w:r>
        <w:r w:rsidDel="00306068">
          <w:delText xml:space="preserve"> a browser screen, try making the window smaller to decrease the width of the image and to minimize the need to resize it.</w:delText>
        </w:r>
      </w:del>
    </w:p>
    <w:p w14:paraId="2195135A" w14:textId="505AFA5F" w:rsidR="00E337C2" w:rsidDel="00306068" w:rsidRDefault="00E337C2" w:rsidP="00306068">
      <w:pPr>
        <w:pStyle w:val="ListBullet2"/>
        <w:keepNext/>
        <w:keepLines/>
        <w:spacing w:before="400" w:after="100"/>
        <w:outlineLvl w:val="0"/>
        <w:rPr>
          <w:del w:id="226" w:author="Troy Ameigh" w:date="2020-04-27T10:02:00Z"/>
        </w:rPr>
        <w:pPrChange w:id="227" w:author="Troy Ameigh" w:date="2020-04-27T10:02:00Z">
          <w:pPr>
            <w:pStyle w:val="ListBullet2"/>
          </w:pPr>
        </w:pPrChange>
      </w:pPr>
      <w:del w:id="228" w:author="Troy Ameigh" w:date="2020-04-27T10:02:00Z">
        <w:r w:rsidDel="00306068">
          <w:delText xml:space="preserve">Highlight hard-to-find elements with a </w:delText>
        </w:r>
        <w:r w:rsidR="00D70DFE" w:rsidDel="00306068">
          <w:delText>green</w:delText>
        </w:r>
        <w:r w:rsidDel="00306068">
          <w:delText xml:space="preserve"> arrow or rectangle with no shadows. Or send us the screenshot without highlighting and let us know where we need to add it.</w:delText>
        </w:r>
      </w:del>
    </w:p>
    <w:p w14:paraId="1559C6AD" w14:textId="40B71C0F" w:rsidR="00E337C2" w:rsidDel="00306068" w:rsidRDefault="00E337C2" w:rsidP="00306068">
      <w:pPr>
        <w:pStyle w:val="ListBullet2"/>
        <w:keepNext/>
        <w:keepLines/>
        <w:spacing w:before="400" w:after="100"/>
        <w:outlineLvl w:val="0"/>
        <w:rPr>
          <w:del w:id="229" w:author="Troy Ameigh" w:date="2020-04-27T10:02:00Z"/>
        </w:rPr>
        <w:pPrChange w:id="230" w:author="Troy Ameigh" w:date="2020-04-27T10:02:00Z">
          <w:pPr>
            <w:pStyle w:val="ListBullet2"/>
            <w:spacing w:after="280"/>
          </w:pPr>
        </w:pPrChange>
      </w:pPr>
      <w:del w:id="231" w:author="Troy Ameigh" w:date="2020-04-27T10:02:00Z">
        <w:r w:rsidDel="00306068">
          <w:delText>Provide an explanation in text. Don’t rely on screenshots alone to convey information.</w:delText>
        </w:r>
      </w:del>
    </w:p>
    <w:p w14:paraId="06FEE1C6" w14:textId="5148314A" w:rsidR="00E337C2" w:rsidRPr="008F1104" w:rsidDel="00306068" w:rsidRDefault="00E337C2" w:rsidP="00306068">
      <w:pPr>
        <w:pStyle w:val="ListBullet"/>
        <w:keepNext/>
        <w:keepLines/>
        <w:spacing w:before="400" w:after="100"/>
        <w:outlineLvl w:val="0"/>
        <w:rPr>
          <w:del w:id="232" w:author="Troy Ameigh" w:date="2020-04-27T10:02:00Z"/>
        </w:rPr>
        <w:pPrChange w:id="233" w:author="Troy Ameigh" w:date="2020-04-27T10:02:00Z">
          <w:pPr>
            <w:pStyle w:val="ListBullet"/>
            <w:spacing w:after="280"/>
          </w:pPr>
        </w:pPrChange>
      </w:pPr>
      <w:del w:id="234" w:author="Troy Ameigh" w:date="2020-04-27T10:02:00Z">
        <w:r w:rsidDel="00306068">
          <w:delText xml:space="preserve">For detailed guidelines, see </w:delText>
        </w:r>
        <w:r w:rsidR="00B63CAC" w:rsidDel="00306068">
          <w:fldChar w:fldCharType="begin"/>
        </w:r>
        <w:r w:rsidR="00B63CAC" w:rsidDel="00306068">
          <w:delInstrText xml:space="preserve"> HYPERLINK "https://alpha-docs-aws.amazon.com/awsstyleguide/latest/styleguide/graphics.html" </w:delInstrText>
        </w:r>
        <w:r w:rsidR="00B63CAC" w:rsidDel="00306068">
          <w:fldChar w:fldCharType="separate"/>
        </w:r>
        <w:r w:rsidDel="00306068">
          <w:rPr>
            <w:rStyle w:val="Hyperlink"/>
          </w:rPr>
          <w:delText>Art</w:delText>
        </w:r>
        <w:r w:rsidR="00B63CAC" w:rsidDel="00306068">
          <w:rPr>
            <w:rStyle w:val="Hyperlink"/>
          </w:rPr>
          <w:fldChar w:fldCharType="end"/>
        </w:r>
        <w:r w:rsidDel="00306068">
          <w:delText xml:space="preserve"> in the </w:delText>
        </w:r>
        <w:r w:rsidRPr="00E337C2" w:rsidDel="00306068">
          <w:rPr>
            <w:i/>
          </w:rPr>
          <w:delText>AWS Style Guide</w:delText>
        </w:r>
        <w:r w:rsidDel="00306068">
          <w:delText xml:space="preserve"> (internal AWS use only).</w:delText>
        </w:r>
      </w:del>
    </w:p>
    <w:p w14:paraId="43066300" w14:textId="7D8AB18C" w:rsidR="00F05C4F" w:rsidRPr="002375D8" w:rsidDel="00306068" w:rsidRDefault="00F05C4F" w:rsidP="00306068">
      <w:pPr>
        <w:pStyle w:val="Heading2"/>
        <w:rPr>
          <w:del w:id="235" w:author="Troy Ameigh" w:date="2020-04-27T10:02:00Z"/>
        </w:rPr>
        <w:pPrChange w:id="236" w:author="Troy Ameigh" w:date="2020-04-27T10:02:00Z">
          <w:pPr>
            <w:pStyle w:val="Heading2"/>
          </w:pPr>
        </w:pPrChange>
      </w:pPr>
      <w:bookmarkStart w:id="237" w:name="_Toc520198288"/>
      <w:bookmarkStart w:id="238" w:name="_Toc535319526"/>
      <w:bookmarkStart w:id="239" w:name="_Toc535319675"/>
      <w:bookmarkStart w:id="240" w:name="_Toc535595593"/>
      <w:bookmarkStart w:id="241" w:name="_Toc535595935"/>
      <w:bookmarkStart w:id="242" w:name="_Toc535595977"/>
      <w:bookmarkStart w:id="243" w:name="_Toc535835013"/>
      <w:bookmarkStart w:id="244" w:name="_Toc2670482"/>
      <w:del w:id="245" w:author="Troy Ameigh" w:date="2020-04-27T10:02:00Z">
        <w:r w:rsidRPr="002375D8" w:rsidDel="00306068">
          <w:delText>Tables</w:delText>
        </w:r>
        <w:bookmarkEnd w:id="237"/>
        <w:bookmarkEnd w:id="238"/>
        <w:bookmarkEnd w:id="239"/>
        <w:bookmarkEnd w:id="240"/>
        <w:bookmarkEnd w:id="241"/>
        <w:bookmarkEnd w:id="242"/>
        <w:bookmarkEnd w:id="243"/>
        <w:bookmarkEnd w:id="244"/>
      </w:del>
    </w:p>
    <w:p w14:paraId="6710CFF0" w14:textId="696BC929" w:rsidR="00F05C4F" w:rsidDel="00306068" w:rsidRDefault="00F05C4F" w:rsidP="00306068">
      <w:pPr>
        <w:pStyle w:val="ListBullet"/>
        <w:keepNext/>
        <w:keepLines/>
        <w:spacing w:before="400" w:after="100"/>
        <w:outlineLvl w:val="0"/>
        <w:rPr>
          <w:del w:id="246" w:author="Troy Ameigh" w:date="2020-04-27T10:02:00Z"/>
        </w:rPr>
        <w:pPrChange w:id="247" w:author="Troy Ameigh" w:date="2020-04-27T10:02:00Z">
          <w:pPr>
            <w:pStyle w:val="ListBullet"/>
          </w:pPr>
        </w:pPrChange>
      </w:pPr>
      <w:del w:id="248" w:author="Troy Ameigh" w:date="2020-04-27T10:02:00Z">
        <w:r w:rsidDel="00306068">
          <w:delText>Create a table in Word (</w:delText>
        </w:r>
        <w:r w:rsidRPr="002375D8" w:rsidDel="00306068">
          <w:rPr>
            <w:b/>
          </w:rPr>
          <w:delText>Insert</w:delText>
        </w:r>
        <w:r w:rsidDel="00306068">
          <w:delText xml:space="preserve"> &gt; </w:delText>
        </w:r>
        <w:r w:rsidRPr="002375D8" w:rsidDel="00306068">
          <w:rPr>
            <w:b/>
          </w:rPr>
          <w:delText>Table</w:delText>
        </w:r>
        <w:r w:rsidDel="00306068">
          <w:delText xml:space="preserve">), and apply the </w:delText>
        </w:r>
        <w:r w:rsidRPr="002375D8" w:rsidDel="00306068">
          <w:rPr>
            <w:b/>
          </w:rPr>
          <w:delText>AWS</w:delText>
        </w:r>
        <w:r w:rsidDel="00306068">
          <w:delText xml:space="preserve"> table style from the menu on the </w:delText>
        </w:r>
        <w:r w:rsidRPr="002375D8" w:rsidDel="00306068">
          <w:rPr>
            <w:b/>
          </w:rPr>
          <w:delText>Table Tools</w:delText>
        </w:r>
        <w:r w:rsidRPr="004F1FF7" w:rsidDel="00306068">
          <w:delText>,</w:delText>
        </w:r>
        <w:r w:rsidRPr="002375D8" w:rsidDel="00306068">
          <w:rPr>
            <w:b/>
          </w:rPr>
          <w:delText xml:space="preserve"> Design</w:delText>
        </w:r>
        <w:r w:rsidDel="00306068">
          <w:delText xml:space="preserve"> tab. There’s also an </w:delText>
        </w:r>
        <w:r w:rsidRPr="009B4025" w:rsidDel="00306068">
          <w:rPr>
            <w:b/>
          </w:rPr>
          <w:delText>AWS wide</w:delText>
        </w:r>
        <w:r w:rsidDel="00306068">
          <w:delText xml:space="preserve"> style if you need a wider table.</w:delText>
        </w:r>
      </w:del>
    </w:p>
    <w:p w14:paraId="0B061B55" w14:textId="3E103002" w:rsidR="00F05C4F" w:rsidDel="00306068" w:rsidRDefault="00F05C4F" w:rsidP="00306068">
      <w:pPr>
        <w:pStyle w:val="ListBullet"/>
        <w:keepNext/>
        <w:keepLines/>
        <w:spacing w:before="400" w:after="100"/>
        <w:outlineLvl w:val="0"/>
        <w:rPr>
          <w:del w:id="249" w:author="Troy Ameigh" w:date="2020-04-27T10:02:00Z"/>
        </w:rPr>
        <w:pPrChange w:id="250" w:author="Troy Ameigh" w:date="2020-04-27T10:02:00Z">
          <w:pPr>
            <w:pStyle w:val="ListBullet"/>
          </w:pPr>
        </w:pPrChange>
      </w:pPr>
      <w:del w:id="251" w:author="Troy Ameigh" w:date="2020-04-27T10:02:00Z">
        <w:r w:rsidDel="00306068">
          <w:delText xml:space="preserve">Use the </w:delText>
        </w:r>
        <w:r w:rsidRPr="005A7E14" w:rsidDel="00306068">
          <w:rPr>
            <w:b/>
          </w:rPr>
          <w:delText>Table text</w:delText>
        </w:r>
        <w:r w:rsidDel="00306068">
          <w:delText xml:space="preserve"> style for the contents of the table. </w:delText>
        </w:r>
      </w:del>
    </w:p>
    <w:p w14:paraId="04534A00" w14:textId="5D2C72F4" w:rsidR="00F05C4F" w:rsidDel="00306068" w:rsidRDefault="00F05C4F" w:rsidP="00306068">
      <w:pPr>
        <w:pStyle w:val="ListBullet"/>
        <w:keepNext/>
        <w:keepLines/>
        <w:spacing w:before="400" w:after="100"/>
        <w:outlineLvl w:val="0"/>
        <w:rPr>
          <w:del w:id="252" w:author="Troy Ameigh" w:date="2020-04-27T10:02:00Z"/>
        </w:rPr>
        <w:pPrChange w:id="253" w:author="Troy Ameigh" w:date="2020-04-27T10:02:00Z">
          <w:pPr>
            <w:pStyle w:val="ListBullet"/>
          </w:pPr>
        </w:pPrChange>
      </w:pPr>
      <w:del w:id="254" w:author="Troy Ameigh" w:date="2020-04-27T10:02:00Z">
        <w:r w:rsidDel="00306068">
          <w:delText>Add boldface for headings.</w:delText>
        </w:r>
      </w:del>
    </w:p>
    <w:p w14:paraId="0A4A855F" w14:textId="74F99352" w:rsidR="00F05C4F" w:rsidDel="00306068" w:rsidRDefault="00F05C4F" w:rsidP="00306068">
      <w:pPr>
        <w:pStyle w:val="ListBullet"/>
        <w:keepNext/>
        <w:keepLines/>
        <w:spacing w:before="400" w:after="100"/>
        <w:outlineLvl w:val="0"/>
        <w:rPr>
          <w:del w:id="255" w:author="Troy Ameigh" w:date="2020-04-27T10:02:00Z"/>
        </w:rPr>
        <w:pPrChange w:id="256" w:author="Troy Ameigh" w:date="2020-04-27T10:02:00Z">
          <w:pPr>
            <w:pStyle w:val="ListBullet"/>
          </w:pPr>
        </w:pPrChange>
      </w:pPr>
      <w:del w:id="257" w:author="Troy Ameigh" w:date="2020-04-27T10:02:00Z">
        <w:r w:rsidDel="00306068">
          <w:delText xml:space="preserve">Turn on the </w:delText>
        </w:r>
        <w:r w:rsidRPr="005A7E14" w:rsidDel="00306068">
          <w:rPr>
            <w:b/>
          </w:rPr>
          <w:delText>Repeat Header Rows</w:delText>
        </w:r>
        <w:r w:rsidDel="00306068">
          <w:delText xml:space="preserve"> option on the </w:delText>
        </w:r>
        <w:r w:rsidRPr="004F1FF7" w:rsidDel="00306068">
          <w:rPr>
            <w:b/>
          </w:rPr>
          <w:delText>Table Tools</w:delText>
        </w:r>
        <w:r w:rsidDel="00306068">
          <w:delText xml:space="preserve">, </w:delText>
        </w:r>
        <w:r w:rsidRPr="004F1FF7" w:rsidDel="00306068">
          <w:rPr>
            <w:b/>
          </w:rPr>
          <w:delText>Layout</w:delText>
        </w:r>
        <w:r w:rsidDel="00306068">
          <w:delText xml:space="preserve"> tab.</w:delText>
        </w:r>
      </w:del>
    </w:p>
    <w:tbl>
      <w:tblPr>
        <w:tblStyle w:val="AWS"/>
        <w:tblW w:w="0" w:type="auto"/>
        <w:tblLook w:val="04A0" w:firstRow="1" w:lastRow="0" w:firstColumn="1" w:lastColumn="0" w:noHBand="0" w:noVBand="1"/>
      </w:tblPr>
      <w:tblGrid>
        <w:gridCol w:w="1699"/>
        <w:gridCol w:w="1699"/>
        <w:gridCol w:w="1699"/>
        <w:gridCol w:w="1699"/>
        <w:gridCol w:w="1700"/>
      </w:tblGrid>
      <w:tr w:rsidR="00F05C4F" w:rsidDel="00306068" w14:paraId="48835FF3" w14:textId="63142389" w:rsidTr="00005FBD">
        <w:trPr>
          <w:cnfStyle w:val="100000000000" w:firstRow="1" w:lastRow="0" w:firstColumn="0" w:lastColumn="0" w:oddVBand="0" w:evenVBand="0" w:oddHBand="0" w:evenHBand="0" w:firstRowFirstColumn="0" w:firstRowLastColumn="0" w:lastRowFirstColumn="0" w:lastRowLastColumn="0"/>
          <w:del w:id="258" w:author="Troy Ameigh" w:date="2020-04-27T10:02:00Z"/>
        </w:trPr>
        <w:tc>
          <w:tcPr>
            <w:cnfStyle w:val="001000000000" w:firstRow="0" w:lastRow="0" w:firstColumn="1" w:lastColumn="0" w:oddVBand="0" w:evenVBand="0" w:oddHBand="0" w:evenHBand="0" w:firstRowFirstColumn="0" w:firstRowLastColumn="0" w:lastRowFirstColumn="0" w:lastRowLastColumn="0"/>
            <w:tcW w:w="1699" w:type="dxa"/>
          </w:tcPr>
          <w:p w14:paraId="67EB36CC" w14:textId="2595B6D6" w:rsidR="00F05C4F" w:rsidDel="00306068" w:rsidRDefault="00F05C4F" w:rsidP="00306068">
            <w:pPr>
              <w:pStyle w:val="Tabletext"/>
              <w:keepNext/>
              <w:keepLines/>
              <w:spacing w:before="400" w:after="100"/>
              <w:outlineLvl w:val="0"/>
              <w:rPr>
                <w:del w:id="259" w:author="Troy Ameigh" w:date="2020-04-27T10:02:00Z"/>
              </w:rPr>
              <w:pPrChange w:id="260" w:author="Troy Ameigh" w:date="2020-04-27T10:02:00Z">
                <w:pPr>
                  <w:pStyle w:val="Tabletext"/>
                </w:pPr>
              </w:pPrChange>
            </w:pPr>
          </w:p>
        </w:tc>
        <w:tc>
          <w:tcPr>
            <w:tcW w:w="1699" w:type="dxa"/>
          </w:tcPr>
          <w:p w14:paraId="45A20D2C" w14:textId="79012DA5" w:rsidR="00F05C4F" w:rsidDel="00306068" w:rsidRDefault="00F05C4F" w:rsidP="00306068">
            <w:pPr>
              <w:pStyle w:val="Tabletext"/>
              <w:keepNext/>
              <w:keepLines/>
              <w:spacing w:before="400" w:after="100"/>
              <w:outlineLvl w:val="0"/>
              <w:cnfStyle w:val="100000000000" w:firstRow="1" w:lastRow="0" w:firstColumn="0" w:lastColumn="0" w:oddVBand="0" w:evenVBand="0" w:oddHBand="0" w:evenHBand="0" w:firstRowFirstColumn="0" w:firstRowLastColumn="0" w:lastRowFirstColumn="0" w:lastRowLastColumn="0"/>
              <w:rPr>
                <w:del w:id="261" w:author="Troy Ameigh" w:date="2020-04-27T10:02:00Z"/>
              </w:rPr>
              <w:pPrChange w:id="262" w:author="Troy Ameigh" w:date="2020-04-27T10:02:00Z">
                <w:pPr>
                  <w:pStyle w:val="Tabletext"/>
                  <w:cnfStyle w:val="100000000000" w:firstRow="1" w:lastRow="0" w:firstColumn="0" w:lastColumn="0" w:oddVBand="0" w:evenVBand="0" w:oddHBand="0" w:evenHBand="0" w:firstRowFirstColumn="0" w:firstRowLastColumn="0" w:lastRowFirstColumn="0" w:lastRowLastColumn="0"/>
                </w:pPr>
              </w:pPrChange>
            </w:pPr>
            <w:del w:id="263" w:author="Troy Ameigh" w:date="2020-04-27T10:02:00Z">
              <w:r w:rsidDel="00306068">
                <w:delText>January</w:delText>
              </w:r>
            </w:del>
          </w:p>
        </w:tc>
        <w:tc>
          <w:tcPr>
            <w:tcW w:w="1699" w:type="dxa"/>
          </w:tcPr>
          <w:p w14:paraId="74E01B63" w14:textId="00CDEF21" w:rsidR="00F05C4F" w:rsidDel="00306068" w:rsidRDefault="00F05C4F" w:rsidP="00306068">
            <w:pPr>
              <w:pStyle w:val="Tabletext"/>
              <w:keepNext/>
              <w:keepLines/>
              <w:spacing w:before="400" w:after="100"/>
              <w:outlineLvl w:val="0"/>
              <w:cnfStyle w:val="100000000000" w:firstRow="1" w:lastRow="0" w:firstColumn="0" w:lastColumn="0" w:oddVBand="0" w:evenVBand="0" w:oddHBand="0" w:evenHBand="0" w:firstRowFirstColumn="0" w:firstRowLastColumn="0" w:lastRowFirstColumn="0" w:lastRowLastColumn="0"/>
              <w:rPr>
                <w:del w:id="264" w:author="Troy Ameigh" w:date="2020-04-27T10:02:00Z"/>
              </w:rPr>
              <w:pPrChange w:id="265" w:author="Troy Ameigh" w:date="2020-04-27T10:02:00Z">
                <w:pPr>
                  <w:pStyle w:val="Tabletext"/>
                  <w:cnfStyle w:val="100000000000" w:firstRow="1" w:lastRow="0" w:firstColumn="0" w:lastColumn="0" w:oddVBand="0" w:evenVBand="0" w:oddHBand="0" w:evenHBand="0" w:firstRowFirstColumn="0" w:firstRowLastColumn="0" w:lastRowFirstColumn="0" w:lastRowLastColumn="0"/>
                </w:pPr>
              </w:pPrChange>
            </w:pPr>
            <w:del w:id="266" w:author="Troy Ameigh" w:date="2020-04-27T10:02:00Z">
              <w:r w:rsidDel="00306068">
                <w:delText>February</w:delText>
              </w:r>
            </w:del>
          </w:p>
        </w:tc>
        <w:tc>
          <w:tcPr>
            <w:tcW w:w="1699" w:type="dxa"/>
          </w:tcPr>
          <w:p w14:paraId="54878CF7" w14:textId="0A34E9E6" w:rsidR="00F05C4F" w:rsidDel="00306068" w:rsidRDefault="00F05C4F" w:rsidP="00306068">
            <w:pPr>
              <w:pStyle w:val="Tabletext"/>
              <w:keepNext/>
              <w:keepLines/>
              <w:spacing w:before="400" w:after="100"/>
              <w:outlineLvl w:val="0"/>
              <w:cnfStyle w:val="100000000000" w:firstRow="1" w:lastRow="0" w:firstColumn="0" w:lastColumn="0" w:oddVBand="0" w:evenVBand="0" w:oddHBand="0" w:evenHBand="0" w:firstRowFirstColumn="0" w:firstRowLastColumn="0" w:lastRowFirstColumn="0" w:lastRowLastColumn="0"/>
              <w:rPr>
                <w:del w:id="267" w:author="Troy Ameigh" w:date="2020-04-27T10:02:00Z"/>
              </w:rPr>
              <w:pPrChange w:id="268" w:author="Troy Ameigh" w:date="2020-04-27T10:02:00Z">
                <w:pPr>
                  <w:pStyle w:val="Tabletext"/>
                  <w:cnfStyle w:val="100000000000" w:firstRow="1" w:lastRow="0" w:firstColumn="0" w:lastColumn="0" w:oddVBand="0" w:evenVBand="0" w:oddHBand="0" w:evenHBand="0" w:firstRowFirstColumn="0" w:firstRowLastColumn="0" w:lastRowFirstColumn="0" w:lastRowLastColumn="0"/>
                </w:pPr>
              </w:pPrChange>
            </w:pPr>
            <w:del w:id="269" w:author="Troy Ameigh" w:date="2020-04-27T10:02:00Z">
              <w:r w:rsidDel="00306068">
                <w:delText>March</w:delText>
              </w:r>
            </w:del>
          </w:p>
        </w:tc>
        <w:tc>
          <w:tcPr>
            <w:tcW w:w="1700" w:type="dxa"/>
          </w:tcPr>
          <w:p w14:paraId="6F37BE10" w14:textId="688F78A4" w:rsidR="00F05C4F" w:rsidDel="00306068" w:rsidRDefault="00F05C4F" w:rsidP="00306068">
            <w:pPr>
              <w:pStyle w:val="Tabletext"/>
              <w:keepNext/>
              <w:keepLines/>
              <w:spacing w:before="400" w:after="100"/>
              <w:outlineLvl w:val="0"/>
              <w:cnfStyle w:val="100000000000" w:firstRow="1" w:lastRow="0" w:firstColumn="0" w:lastColumn="0" w:oddVBand="0" w:evenVBand="0" w:oddHBand="0" w:evenHBand="0" w:firstRowFirstColumn="0" w:firstRowLastColumn="0" w:lastRowFirstColumn="0" w:lastRowLastColumn="0"/>
              <w:rPr>
                <w:del w:id="270" w:author="Troy Ameigh" w:date="2020-04-27T10:02:00Z"/>
              </w:rPr>
              <w:pPrChange w:id="271" w:author="Troy Ameigh" w:date="2020-04-27T10:02:00Z">
                <w:pPr>
                  <w:pStyle w:val="Tabletext"/>
                  <w:cnfStyle w:val="100000000000" w:firstRow="1" w:lastRow="0" w:firstColumn="0" w:lastColumn="0" w:oddVBand="0" w:evenVBand="0" w:oddHBand="0" w:evenHBand="0" w:firstRowFirstColumn="0" w:firstRowLastColumn="0" w:lastRowFirstColumn="0" w:lastRowLastColumn="0"/>
                </w:pPr>
              </w:pPrChange>
            </w:pPr>
            <w:del w:id="272" w:author="Troy Ameigh" w:date="2020-04-27T10:02:00Z">
              <w:r w:rsidDel="00306068">
                <w:delText>April</w:delText>
              </w:r>
            </w:del>
          </w:p>
        </w:tc>
      </w:tr>
      <w:tr w:rsidR="00F05C4F" w:rsidDel="00306068" w14:paraId="05DDE1CF" w14:textId="4E5CAEC3" w:rsidTr="00005FBD">
        <w:trPr>
          <w:del w:id="273" w:author="Troy Ameigh" w:date="2020-04-27T10:02:00Z"/>
        </w:trPr>
        <w:tc>
          <w:tcPr>
            <w:cnfStyle w:val="001000000000" w:firstRow="0" w:lastRow="0" w:firstColumn="1" w:lastColumn="0" w:oddVBand="0" w:evenVBand="0" w:oddHBand="0" w:evenHBand="0" w:firstRowFirstColumn="0" w:firstRowLastColumn="0" w:lastRowFirstColumn="0" w:lastRowLastColumn="0"/>
            <w:tcW w:w="1699" w:type="dxa"/>
          </w:tcPr>
          <w:p w14:paraId="7304DC18" w14:textId="34F414EF" w:rsidR="00F05C4F" w:rsidDel="00306068" w:rsidRDefault="00F05C4F" w:rsidP="00306068">
            <w:pPr>
              <w:pStyle w:val="Tabletext"/>
              <w:keepNext/>
              <w:keepLines/>
              <w:spacing w:before="400" w:after="100"/>
              <w:outlineLvl w:val="0"/>
              <w:rPr>
                <w:del w:id="274" w:author="Troy Ameigh" w:date="2020-04-27T10:02:00Z"/>
              </w:rPr>
              <w:pPrChange w:id="275" w:author="Troy Ameigh" w:date="2020-04-27T10:02:00Z">
                <w:pPr>
                  <w:pStyle w:val="Tabletext"/>
                </w:pPr>
              </w:pPrChange>
            </w:pPr>
            <w:del w:id="276" w:author="Troy Ameigh" w:date="2020-04-27T10:02:00Z">
              <w:r w:rsidDel="00306068">
                <w:delText>North</w:delText>
              </w:r>
            </w:del>
          </w:p>
        </w:tc>
        <w:tc>
          <w:tcPr>
            <w:tcW w:w="1699" w:type="dxa"/>
          </w:tcPr>
          <w:p w14:paraId="1C7C775D" w14:textId="654CFA63"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277" w:author="Troy Ameigh" w:date="2020-04-27T10:02:00Z"/>
              </w:rPr>
              <w:pPrChange w:id="278"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279" w:author="Troy Ameigh" w:date="2020-04-27T10:02:00Z">
              <w:r w:rsidDel="00306068">
                <w:delText>Red</w:delText>
              </w:r>
            </w:del>
          </w:p>
        </w:tc>
        <w:tc>
          <w:tcPr>
            <w:tcW w:w="1699" w:type="dxa"/>
          </w:tcPr>
          <w:p w14:paraId="6DFBDAF6" w14:textId="785B3DC9"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280" w:author="Troy Ameigh" w:date="2020-04-27T10:02:00Z"/>
              </w:rPr>
              <w:pPrChange w:id="281"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282" w:author="Troy Ameigh" w:date="2020-04-27T10:02:00Z">
              <w:r w:rsidDel="00306068">
                <w:delText>Green</w:delText>
              </w:r>
            </w:del>
          </w:p>
        </w:tc>
        <w:tc>
          <w:tcPr>
            <w:tcW w:w="1699" w:type="dxa"/>
          </w:tcPr>
          <w:p w14:paraId="720C07B3" w14:textId="3B484F98"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283" w:author="Troy Ameigh" w:date="2020-04-27T10:02:00Z"/>
              </w:rPr>
              <w:pPrChange w:id="284"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285" w:author="Troy Ameigh" w:date="2020-04-27T10:02:00Z">
              <w:r w:rsidDel="00306068">
                <w:delText>Blue</w:delText>
              </w:r>
            </w:del>
          </w:p>
        </w:tc>
        <w:tc>
          <w:tcPr>
            <w:tcW w:w="1700" w:type="dxa"/>
          </w:tcPr>
          <w:p w14:paraId="52905370" w14:textId="20B4ACFA"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286" w:author="Troy Ameigh" w:date="2020-04-27T10:02:00Z"/>
              </w:rPr>
              <w:pPrChange w:id="287"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288" w:author="Troy Ameigh" w:date="2020-04-27T10:02:00Z">
              <w:r w:rsidDel="00306068">
                <w:delText>Black</w:delText>
              </w:r>
            </w:del>
          </w:p>
        </w:tc>
      </w:tr>
      <w:tr w:rsidR="00F05C4F" w:rsidDel="00306068" w14:paraId="7F9F9878" w14:textId="1A86921D" w:rsidTr="00005FBD">
        <w:trPr>
          <w:del w:id="289" w:author="Troy Ameigh" w:date="2020-04-27T10:02:00Z"/>
        </w:trPr>
        <w:tc>
          <w:tcPr>
            <w:cnfStyle w:val="001000000000" w:firstRow="0" w:lastRow="0" w:firstColumn="1" w:lastColumn="0" w:oddVBand="0" w:evenVBand="0" w:oddHBand="0" w:evenHBand="0" w:firstRowFirstColumn="0" w:firstRowLastColumn="0" w:lastRowFirstColumn="0" w:lastRowLastColumn="0"/>
            <w:tcW w:w="1699" w:type="dxa"/>
          </w:tcPr>
          <w:p w14:paraId="2C2C67D1" w14:textId="7F21F830" w:rsidR="00F05C4F" w:rsidDel="00306068" w:rsidRDefault="00F05C4F" w:rsidP="00306068">
            <w:pPr>
              <w:pStyle w:val="Tabletext"/>
              <w:keepNext/>
              <w:keepLines/>
              <w:spacing w:before="400" w:after="100"/>
              <w:outlineLvl w:val="0"/>
              <w:rPr>
                <w:del w:id="290" w:author="Troy Ameigh" w:date="2020-04-27T10:02:00Z"/>
              </w:rPr>
              <w:pPrChange w:id="291" w:author="Troy Ameigh" w:date="2020-04-27T10:02:00Z">
                <w:pPr>
                  <w:pStyle w:val="Tabletext"/>
                </w:pPr>
              </w:pPrChange>
            </w:pPr>
            <w:del w:id="292" w:author="Troy Ameigh" w:date="2020-04-27T10:02:00Z">
              <w:r w:rsidDel="00306068">
                <w:delText>South</w:delText>
              </w:r>
            </w:del>
          </w:p>
        </w:tc>
        <w:tc>
          <w:tcPr>
            <w:tcW w:w="1699" w:type="dxa"/>
          </w:tcPr>
          <w:p w14:paraId="3E977772" w14:textId="5D5FB784"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293" w:author="Troy Ameigh" w:date="2020-04-27T10:02:00Z"/>
              </w:rPr>
              <w:pPrChange w:id="294"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295" w:author="Troy Ameigh" w:date="2020-04-27T10:02:00Z">
              <w:r w:rsidDel="00306068">
                <w:delText>Red</w:delText>
              </w:r>
            </w:del>
          </w:p>
        </w:tc>
        <w:tc>
          <w:tcPr>
            <w:tcW w:w="1699" w:type="dxa"/>
          </w:tcPr>
          <w:p w14:paraId="53CE24EF" w14:textId="51E84103"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296" w:author="Troy Ameigh" w:date="2020-04-27T10:02:00Z"/>
              </w:rPr>
              <w:pPrChange w:id="297"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298" w:author="Troy Ameigh" w:date="2020-04-27T10:02:00Z">
              <w:r w:rsidDel="00306068">
                <w:delText>Green</w:delText>
              </w:r>
            </w:del>
          </w:p>
        </w:tc>
        <w:tc>
          <w:tcPr>
            <w:tcW w:w="1699" w:type="dxa"/>
          </w:tcPr>
          <w:p w14:paraId="266BBA78" w14:textId="2EADC0BF"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299" w:author="Troy Ameigh" w:date="2020-04-27T10:02:00Z"/>
              </w:rPr>
              <w:pPrChange w:id="300"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301" w:author="Troy Ameigh" w:date="2020-04-27T10:02:00Z">
              <w:r w:rsidDel="00306068">
                <w:delText>Blue</w:delText>
              </w:r>
            </w:del>
          </w:p>
        </w:tc>
        <w:tc>
          <w:tcPr>
            <w:tcW w:w="1700" w:type="dxa"/>
          </w:tcPr>
          <w:p w14:paraId="0DDD58AD" w14:textId="4C5CADDB"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302" w:author="Troy Ameigh" w:date="2020-04-27T10:02:00Z"/>
              </w:rPr>
              <w:pPrChange w:id="303"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304" w:author="Troy Ameigh" w:date="2020-04-27T10:02:00Z">
              <w:r w:rsidDel="00306068">
                <w:delText>Black</w:delText>
              </w:r>
            </w:del>
          </w:p>
        </w:tc>
      </w:tr>
      <w:tr w:rsidR="00F05C4F" w:rsidDel="00306068" w14:paraId="68048C4F" w14:textId="462E4C0F" w:rsidTr="00005FBD">
        <w:trPr>
          <w:del w:id="305" w:author="Troy Ameigh" w:date="2020-04-27T10:02:00Z"/>
        </w:trPr>
        <w:tc>
          <w:tcPr>
            <w:cnfStyle w:val="001000000000" w:firstRow="0" w:lastRow="0" w:firstColumn="1" w:lastColumn="0" w:oddVBand="0" w:evenVBand="0" w:oddHBand="0" w:evenHBand="0" w:firstRowFirstColumn="0" w:firstRowLastColumn="0" w:lastRowFirstColumn="0" w:lastRowLastColumn="0"/>
            <w:tcW w:w="1699" w:type="dxa"/>
          </w:tcPr>
          <w:p w14:paraId="28A93991" w14:textId="13A180F4" w:rsidR="00F05C4F" w:rsidDel="00306068" w:rsidRDefault="00F05C4F" w:rsidP="00306068">
            <w:pPr>
              <w:pStyle w:val="Tabletext"/>
              <w:keepNext/>
              <w:keepLines/>
              <w:spacing w:before="400" w:after="100"/>
              <w:outlineLvl w:val="0"/>
              <w:rPr>
                <w:del w:id="306" w:author="Troy Ameigh" w:date="2020-04-27T10:02:00Z"/>
              </w:rPr>
              <w:pPrChange w:id="307" w:author="Troy Ameigh" w:date="2020-04-27T10:02:00Z">
                <w:pPr>
                  <w:pStyle w:val="Tabletext"/>
                </w:pPr>
              </w:pPrChange>
            </w:pPr>
            <w:del w:id="308" w:author="Troy Ameigh" w:date="2020-04-27T10:02:00Z">
              <w:r w:rsidDel="00306068">
                <w:delText>East</w:delText>
              </w:r>
            </w:del>
          </w:p>
        </w:tc>
        <w:tc>
          <w:tcPr>
            <w:tcW w:w="1699" w:type="dxa"/>
          </w:tcPr>
          <w:p w14:paraId="7F1240D2" w14:textId="7425647F"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309" w:author="Troy Ameigh" w:date="2020-04-27T10:02:00Z"/>
              </w:rPr>
              <w:pPrChange w:id="310"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311" w:author="Troy Ameigh" w:date="2020-04-27T10:02:00Z">
              <w:r w:rsidDel="00306068">
                <w:delText>Red</w:delText>
              </w:r>
            </w:del>
          </w:p>
        </w:tc>
        <w:tc>
          <w:tcPr>
            <w:tcW w:w="1699" w:type="dxa"/>
          </w:tcPr>
          <w:p w14:paraId="7A4DADA0" w14:textId="1B5C328D"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312" w:author="Troy Ameigh" w:date="2020-04-27T10:02:00Z"/>
              </w:rPr>
              <w:pPrChange w:id="313"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314" w:author="Troy Ameigh" w:date="2020-04-27T10:02:00Z">
              <w:r w:rsidDel="00306068">
                <w:delText>Green</w:delText>
              </w:r>
            </w:del>
          </w:p>
        </w:tc>
        <w:tc>
          <w:tcPr>
            <w:tcW w:w="1699" w:type="dxa"/>
          </w:tcPr>
          <w:p w14:paraId="110ABE5A" w14:textId="567EC777"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315" w:author="Troy Ameigh" w:date="2020-04-27T10:02:00Z"/>
              </w:rPr>
              <w:pPrChange w:id="316"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317" w:author="Troy Ameigh" w:date="2020-04-27T10:02:00Z">
              <w:r w:rsidDel="00306068">
                <w:delText>Blue</w:delText>
              </w:r>
            </w:del>
          </w:p>
        </w:tc>
        <w:tc>
          <w:tcPr>
            <w:tcW w:w="1700" w:type="dxa"/>
          </w:tcPr>
          <w:p w14:paraId="64353379" w14:textId="0061E22B" w:rsidR="00F05C4F" w:rsidRPr="004F1FF7"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318" w:author="Troy Ameigh" w:date="2020-04-27T10:02:00Z"/>
              </w:rPr>
              <w:pPrChange w:id="319"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320" w:author="Troy Ameigh" w:date="2020-04-27T10:02:00Z">
              <w:r w:rsidDel="00306068">
                <w:delText>Black</w:delText>
              </w:r>
            </w:del>
          </w:p>
        </w:tc>
      </w:tr>
      <w:tr w:rsidR="00F05C4F" w:rsidDel="00306068" w14:paraId="11D0E1C9" w14:textId="277052EF" w:rsidTr="00005FBD">
        <w:trPr>
          <w:del w:id="321" w:author="Troy Ameigh" w:date="2020-04-27T10:02:00Z"/>
        </w:trPr>
        <w:tc>
          <w:tcPr>
            <w:cnfStyle w:val="001000000000" w:firstRow="0" w:lastRow="0" w:firstColumn="1" w:lastColumn="0" w:oddVBand="0" w:evenVBand="0" w:oddHBand="0" w:evenHBand="0" w:firstRowFirstColumn="0" w:firstRowLastColumn="0" w:lastRowFirstColumn="0" w:lastRowLastColumn="0"/>
            <w:tcW w:w="1699" w:type="dxa"/>
          </w:tcPr>
          <w:p w14:paraId="1187AD5C" w14:textId="2AF629FA" w:rsidR="00F05C4F" w:rsidDel="00306068" w:rsidRDefault="00F05C4F" w:rsidP="00306068">
            <w:pPr>
              <w:pStyle w:val="Tabletext"/>
              <w:keepNext/>
              <w:keepLines/>
              <w:spacing w:before="400" w:after="100"/>
              <w:outlineLvl w:val="0"/>
              <w:rPr>
                <w:del w:id="322" w:author="Troy Ameigh" w:date="2020-04-27T10:02:00Z"/>
              </w:rPr>
              <w:pPrChange w:id="323" w:author="Troy Ameigh" w:date="2020-04-27T10:02:00Z">
                <w:pPr>
                  <w:pStyle w:val="Tabletext"/>
                </w:pPr>
              </w:pPrChange>
            </w:pPr>
            <w:del w:id="324" w:author="Troy Ameigh" w:date="2020-04-27T10:02:00Z">
              <w:r w:rsidDel="00306068">
                <w:delText>West</w:delText>
              </w:r>
            </w:del>
          </w:p>
        </w:tc>
        <w:tc>
          <w:tcPr>
            <w:tcW w:w="1699" w:type="dxa"/>
          </w:tcPr>
          <w:p w14:paraId="1D12632A" w14:textId="7E9F96B0"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325" w:author="Troy Ameigh" w:date="2020-04-27T10:02:00Z"/>
              </w:rPr>
              <w:pPrChange w:id="326"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327" w:author="Troy Ameigh" w:date="2020-04-27T10:02:00Z">
              <w:r w:rsidDel="00306068">
                <w:delText>Red</w:delText>
              </w:r>
            </w:del>
          </w:p>
        </w:tc>
        <w:tc>
          <w:tcPr>
            <w:tcW w:w="1699" w:type="dxa"/>
          </w:tcPr>
          <w:p w14:paraId="6572F355" w14:textId="79D883BC"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328" w:author="Troy Ameigh" w:date="2020-04-27T10:02:00Z"/>
              </w:rPr>
              <w:pPrChange w:id="329"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330" w:author="Troy Ameigh" w:date="2020-04-27T10:02:00Z">
              <w:r w:rsidDel="00306068">
                <w:delText>Green</w:delText>
              </w:r>
            </w:del>
          </w:p>
        </w:tc>
        <w:tc>
          <w:tcPr>
            <w:tcW w:w="1699" w:type="dxa"/>
          </w:tcPr>
          <w:p w14:paraId="05EE031C" w14:textId="5278E388"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331" w:author="Troy Ameigh" w:date="2020-04-27T10:02:00Z"/>
              </w:rPr>
              <w:pPrChange w:id="332"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333" w:author="Troy Ameigh" w:date="2020-04-27T10:02:00Z">
              <w:r w:rsidDel="00306068">
                <w:delText>Blue</w:delText>
              </w:r>
            </w:del>
          </w:p>
        </w:tc>
        <w:tc>
          <w:tcPr>
            <w:tcW w:w="1700" w:type="dxa"/>
          </w:tcPr>
          <w:p w14:paraId="16FA0CFC" w14:textId="4177AE8E" w:rsidR="00F05C4F" w:rsidDel="00306068" w:rsidRDefault="00F05C4F" w:rsidP="00306068">
            <w:pPr>
              <w:pStyle w:val="Tabletext"/>
              <w:keepNext/>
              <w:keepLines/>
              <w:spacing w:before="400" w:after="100"/>
              <w:outlineLvl w:val="0"/>
              <w:cnfStyle w:val="000000000000" w:firstRow="0" w:lastRow="0" w:firstColumn="0" w:lastColumn="0" w:oddVBand="0" w:evenVBand="0" w:oddHBand="0" w:evenHBand="0" w:firstRowFirstColumn="0" w:firstRowLastColumn="0" w:lastRowFirstColumn="0" w:lastRowLastColumn="0"/>
              <w:rPr>
                <w:del w:id="334" w:author="Troy Ameigh" w:date="2020-04-27T10:02:00Z"/>
              </w:rPr>
              <w:pPrChange w:id="335" w:author="Troy Ameigh" w:date="2020-04-27T10:02:00Z">
                <w:pPr>
                  <w:pStyle w:val="Tabletext"/>
                  <w:cnfStyle w:val="000000000000" w:firstRow="0" w:lastRow="0" w:firstColumn="0" w:lastColumn="0" w:oddVBand="0" w:evenVBand="0" w:oddHBand="0" w:evenHBand="0" w:firstRowFirstColumn="0" w:firstRowLastColumn="0" w:lastRowFirstColumn="0" w:lastRowLastColumn="0"/>
                </w:pPr>
              </w:pPrChange>
            </w:pPr>
            <w:del w:id="336" w:author="Troy Ameigh" w:date="2020-04-27T10:02:00Z">
              <w:r w:rsidDel="00306068">
                <w:delText>Black</w:delText>
              </w:r>
            </w:del>
          </w:p>
        </w:tc>
      </w:tr>
    </w:tbl>
    <w:p w14:paraId="1572A561" w14:textId="0E3A6BE8" w:rsidR="00F05C4F" w:rsidRPr="002375D8" w:rsidDel="00306068" w:rsidRDefault="00F05C4F" w:rsidP="00306068">
      <w:pPr>
        <w:pStyle w:val="Heading2"/>
        <w:rPr>
          <w:del w:id="337" w:author="Troy Ameigh" w:date="2020-04-27T10:02:00Z"/>
        </w:rPr>
        <w:pPrChange w:id="338" w:author="Troy Ameigh" w:date="2020-04-27T10:02:00Z">
          <w:pPr>
            <w:pStyle w:val="Heading2"/>
          </w:pPr>
        </w:pPrChange>
      </w:pPr>
      <w:bookmarkStart w:id="339" w:name="_Toc520198289"/>
      <w:bookmarkStart w:id="340" w:name="_Toc535319527"/>
      <w:bookmarkStart w:id="341" w:name="_Toc535319676"/>
      <w:bookmarkStart w:id="342" w:name="_Toc535595594"/>
      <w:bookmarkStart w:id="343" w:name="_Toc535595936"/>
      <w:bookmarkStart w:id="344" w:name="_Toc535595978"/>
      <w:bookmarkStart w:id="345" w:name="_Toc535835014"/>
      <w:bookmarkStart w:id="346" w:name="_Toc2670483"/>
      <w:del w:id="347" w:author="Troy Ameigh" w:date="2020-04-27T10:02:00Z">
        <w:r w:rsidRPr="002375D8" w:rsidDel="00306068">
          <w:delText>References</w:delText>
        </w:r>
        <w:bookmarkEnd w:id="339"/>
        <w:bookmarkEnd w:id="340"/>
        <w:bookmarkEnd w:id="341"/>
        <w:bookmarkEnd w:id="342"/>
        <w:bookmarkEnd w:id="343"/>
        <w:bookmarkEnd w:id="344"/>
        <w:bookmarkEnd w:id="345"/>
        <w:bookmarkEnd w:id="346"/>
      </w:del>
    </w:p>
    <w:p w14:paraId="6A3F270B" w14:textId="472D4D5A" w:rsidR="00F05C4F" w:rsidDel="00306068" w:rsidRDefault="00F05C4F" w:rsidP="00306068">
      <w:pPr>
        <w:pStyle w:val="ListBullet"/>
        <w:keepNext/>
        <w:keepLines/>
        <w:spacing w:before="400" w:after="100"/>
        <w:outlineLvl w:val="0"/>
        <w:rPr>
          <w:del w:id="348" w:author="Troy Ameigh" w:date="2020-04-27T10:02:00Z"/>
        </w:rPr>
        <w:pPrChange w:id="349" w:author="Troy Ameigh" w:date="2020-04-27T10:02:00Z">
          <w:pPr>
            <w:pStyle w:val="ListBullet"/>
          </w:pPr>
        </w:pPrChange>
      </w:pPr>
      <w:del w:id="350" w:author="Troy Ameigh" w:date="2020-04-27T10:02:00Z">
        <w:r w:rsidDel="00306068">
          <w:delText xml:space="preserve">Use the </w:delText>
        </w:r>
        <w:r w:rsidRPr="005A7E14" w:rsidDel="00306068">
          <w:rPr>
            <w:b/>
          </w:rPr>
          <w:delText>Hyperlink</w:delText>
        </w:r>
        <w:r w:rsidDel="00306068">
          <w:delText xml:space="preserve"> style. </w:delText>
        </w:r>
      </w:del>
    </w:p>
    <w:p w14:paraId="13C9C2AA" w14:textId="46A7B011" w:rsidR="00F05C4F" w:rsidDel="00306068" w:rsidRDefault="00F05C4F" w:rsidP="00306068">
      <w:pPr>
        <w:pStyle w:val="ListBullet"/>
        <w:keepNext/>
        <w:keepLines/>
        <w:spacing w:before="400" w:after="100"/>
        <w:outlineLvl w:val="0"/>
        <w:rPr>
          <w:del w:id="351" w:author="Troy Ameigh" w:date="2020-04-27T10:02:00Z"/>
        </w:rPr>
        <w:pPrChange w:id="352" w:author="Troy Ameigh" w:date="2020-04-27T10:02:00Z">
          <w:pPr>
            <w:pStyle w:val="ListBullet"/>
          </w:pPr>
        </w:pPrChange>
      </w:pPr>
      <w:del w:id="353" w:author="Troy Ameigh" w:date="2020-04-27T10:02:00Z">
        <w:r w:rsidDel="00306068">
          <w:delText>Use the title of the paper or website as link text. Don’t use phrases like “click here” or “this website” for your links.</w:delText>
        </w:r>
      </w:del>
    </w:p>
    <w:p w14:paraId="3E3DBC4A" w14:textId="79C77AB9" w:rsidR="00F05C4F" w:rsidDel="00306068" w:rsidRDefault="00F05C4F" w:rsidP="00306068">
      <w:pPr>
        <w:pStyle w:val="ListBullet"/>
        <w:keepNext/>
        <w:keepLines/>
        <w:spacing w:before="400" w:after="100"/>
        <w:outlineLvl w:val="0"/>
        <w:rPr>
          <w:del w:id="354" w:author="Troy Ameigh" w:date="2020-04-27T10:02:00Z"/>
        </w:rPr>
        <w:pPrChange w:id="355" w:author="Troy Ameigh" w:date="2020-04-27T10:02:00Z">
          <w:pPr>
            <w:pStyle w:val="ListBullet"/>
          </w:pPr>
        </w:pPrChange>
      </w:pPr>
      <w:del w:id="356" w:author="Troy Ameigh" w:date="2020-04-27T10:02:00Z">
        <w:r w:rsidDel="00306068">
          <w:delText>In some cases, you might want to shorten the link text and weave it into the sentence, e.g., “</w:delText>
        </w:r>
        <w:r w:rsidDel="00306068">
          <w:rPr>
            <w:rFonts w:cs="Arial"/>
          </w:rPr>
          <w:delText>C</w:delText>
        </w:r>
        <w:r w:rsidRPr="00667C7C" w:rsidDel="00306068">
          <w:rPr>
            <w:rFonts w:cs="Arial"/>
          </w:rPr>
          <w:delText xml:space="preserve">reate a </w:delText>
        </w:r>
        <w:r w:rsidR="00B63CAC" w:rsidDel="00306068">
          <w:fldChar w:fldCharType="begin"/>
        </w:r>
        <w:r w:rsidR="00B63CAC" w:rsidDel="00306068">
          <w:delInstrText xml:space="preserve"> HYPERLINK "http://docs.aws.amazon.com/AWSEC2/latest/UserGuide/ec2-key-pairs.html" </w:delInstrText>
        </w:r>
        <w:r w:rsidR="00B63CAC" w:rsidDel="00306068">
          <w:fldChar w:fldCharType="separate"/>
        </w:r>
        <w:r w:rsidRPr="00667C7C" w:rsidDel="00306068">
          <w:rPr>
            <w:rStyle w:val="Hyperlink"/>
            <w:rFonts w:cs="Arial"/>
          </w:rPr>
          <w:delText>key</w:delText>
        </w:r>
        <w:r w:rsidDel="00306068">
          <w:rPr>
            <w:rStyle w:val="Hyperlink"/>
            <w:rFonts w:cs="Arial"/>
          </w:rPr>
          <w:delText xml:space="preserve"> </w:delText>
        </w:r>
        <w:r w:rsidRPr="00667C7C" w:rsidDel="00306068">
          <w:rPr>
            <w:rStyle w:val="Hyperlink"/>
            <w:rFonts w:cs="Arial"/>
          </w:rPr>
          <w:delText>pair</w:delText>
        </w:r>
        <w:r w:rsidR="00B63CAC" w:rsidDel="00306068">
          <w:rPr>
            <w:rStyle w:val="Hyperlink"/>
            <w:rFonts w:cs="Arial"/>
          </w:rPr>
          <w:fldChar w:fldCharType="end"/>
        </w:r>
        <w:r w:rsidRPr="00667C7C" w:rsidDel="00306068">
          <w:rPr>
            <w:rFonts w:cs="Arial"/>
          </w:rPr>
          <w:delText xml:space="preserve"> in your preferred region</w:delText>
        </w:r>
        <w:r w:rsidDel="00306068">
          <w:rPr>
            <w:rFonts w:cs="Arial"/>
          </w:rPr>
          <w:delText>.”</w:delText>
        </w:r>
      </w:del>
    </w:p>
    <w:p w14:paraId="616D3620" w14:textId="14447B51" w:rsidR="00F05C4F" w:rsidDel="00306068" w:rsidRDefault="006404D2" w:rsidP="00306068">
      <w:pPr>
        <w:pStyle w:val="ListBullet"/>
        <w:keepNext/>
        <w:keepLines/>
        <w:spacing w:before="400" w:after="100"/>
        <w:outlineLvl w:val="0"/>
        <w:rPr>
          <w:del w:id="357" w:author="Troy Ameigh" w:date="2020-04-27T10:02:00Z"/>
        </w:rPr>
        <w:pPrChange w:id="358" w:author="Troy Ameigh" w:date="2020-04-27T10:02:00Z">
          <w:pPr>
            <w:pStyle w:val="ListBullet"/>
          </w:pPr>
        </w:pPrChange>
      </w:pPr>
      <w:del w:id="359" w:author="Troy Ameigh" w:date="2020-04-27T10:02:00Z">
        <w:r w:rsidDel="00306068">
          <w:delText xml:space="preserve">Don’t display the URL in text </w:delText>
        </w:r>
        <w:r w:rsidR="00F05C4F" w:rsidDel="00306068">
          <w:delText>unless you’re linking to a home page or to a m</w:delText>
        </w:r>
        <w:r w:rsidDel="00306068">
          <w:delText>ain section under the home page</w:delText>
        </w:r>
        <w:r w:rsidR="00F05C4F" w:rsidDel="00306068">
          <w:delText>.</w:delText>
        </w:r>
      </w:del>
    </w:p>
    <w:p w14:paraId="35C26243" w14:textId="201576B2" w:rsidR="00F05C4F" w:rsidDel="00306068" w:rsidRDefault="00F05C4F" w:rsidP="00306068">
      <w:pPr>
        <w:pStyle w:val="ListBullet"/>
        <w:keepNext/>
        <w:keepLines/>
        <w:spacing w:before="400" w:after="100"/>
        <w:outlineLvl w:val="0"/>
        <w:rPr>
          <w:del w:id="360" w:author="Troy Ameigh" w:date="2020-04-27T10:02:00Z"/>
        </w:rPr>
        <w:pPrChange w:id="361" w:author="Troy Ameigh" w:date="2020-04-27T10:02:00Z">
          <w:pPr>
            <w:pStyle w:val="ListBullet"/>
            <w:spacing w:after="280"/>
          </w:pPr>
        </w:pPrChange>
      </w:pPr>
      <w:del w:id="362" w:author="Troy Ameigh" w:date="2020-04-27T10:02:00Z">
        <w:r w:rsidDel="00306068">
          <w:delText>When providing information from other sources, be sure to use your own words. Use short quotations if necessary. It’s OK to use text from the AWS documentation.</w:delText>
        </w:r>
      </w:del>
    </w:p>
    <w:p w14:paraId="7D4068BF" w14:textId="338267F5" w:rsidR="00F05C4F" w:rsidRPr="002375D8" w:rsidDel="00306068" w:rsidRDefault="00F05C4F" w:rsidP="00306068">
      <w:pPr>
        <w:pStyle w:val="Heading2"/>
        <w:rPr>
          <w:del w:id="363" w:author="Troy Ameigh" w:date="2020-04-27T10:02:00Z"/>
        </w:rPr>
        <w:pPrChange w:id="364" w:author="Troy Ameigh" w:date="2020-04-27T10:02:00Z">
          <w:pPr>
            <w:pStyle w:val="Heading2"/>
          </w:pPr>
        </w:pPrChange>
      </w:pPr>
      <w:bookmarkStart w:id="365" w:name="_Toc520198290"/>
      <w:bookmarkStart w:id="366" w:name="_Toc535319528"/>
      <w:bookmarkStart w:id="367" w:name="_Toc535319677"/>
      <w:bookmarkStart w:id="368" w:name="_Toc535595595"/>
      <w:bookmarkStart w:id="369" w:name="_Toc535595937"/>
      <w:bookmarkStart w:id="370" w:name="_Toc535595979"/>
      <w:bookmarkStart w:id="371" w:name="_Toc535835015"/>
      <w:bookmarkStart w:id="372" w:name="_Toc2670484"/>
      <w:del w:id="373" w:author="Troy Ameigh" w:date="2020-04-27T10:02:00Z">
        <w:r w:rsidRPr="002375D8" w:rsidDel="00306068">
          <w:delText>Code</w:delText>
        </w:r>
        <w:bookmarkEnd w:id="365"/>
        <w:bookmarkEnd w:id="366"/>
        <w:bookmarkEnd w:id="367"/>
        <w:bookmarkEnd w:id="368"/>
        <w:bookmarkEnd w:id="369"/>
        <w:bookmarkEnd w:id="370"/>
        <w:bookmarkEnd w:id="371"/>
        <w:bookmarkEnd w:id="372"/>
      </w:del>
    </w:p>
    <w:p w14:paraId="2AFF615F" w14:textId="4D646BAF" w:rsidR="00F05C4F" w:rsidDel="00306068" w:rsidRDefault="00F05C4F" w:rsidP="00306068">
      <w:pPr>
        <w:keepNext/>
        <w:keepLines/>
        <w:spacing w:before="400" w:after="100"/>
        <w:outlineLvl w:val="0"/>
        <w:rPr>
          <w:del w:id="374" w:author="Troy Ameigh" w:date="2020-04-27T10:02:00Z"/>
        </w:rPr>
        <w:pPrChange w:id="375" w:author="Troy Ameigh" w:date="2020-04-27T10:02:00Z">
          <w:pPr/>
        </w:pPrChange>
      </w:pPr>
      <w:del w:id="376" w:author="Troy Ameigh" w:date="2020-04-27T10:02:00Z">
        <w:r w:rsidDel="00306068">
          <w:delText xml:space="preserve">For code that appears within a sentence, use the </w:delText>
        </w:r>
        <w:r w:rsidRPr="00F617D6" w:rsidDel="00306068">
          <w:rPr>
            <w:rStyle w:val="CodeInline"/>
          </w:rPr>
          <w:delText>Code Inline</w:delText>
        </w:r>
        <w:r w:rsidDel="00306068">
          <w:delText xml:space="preserve"> style.</w:delText>
        </w:r>
      </w:del>
    </w:p>
    <w:p w14:paraId="22474843" w14:textId="2916B448" w:rsidR="00F05C4F" w:rsidDel="00306068" w:rsidRDefault="00F05C4F" w:rsidP="00306068">
      <w:pPr>
        <w:keepNext/>
        <w:keepLines/>
        <w:spacing w:before="400" w:after="100"/>
        <w:outlineLvl w:val="0"/>
        <w:rPr>
          <w:del w:id="377" w:author="Troy Ameigh" w:date="2020-04-27T10:02:00Z"/>
        </w:rPr>
        <w:pPrChange w:id="378" w:author="Troy Ameigh" w:date="2020-04-27T10:02:00Z">
          <w:pPr/>
        </w:pPrChange>
      </w:pPr>
      <w:del w:id="379" w:author="Troy Ameigh" w:date="2020-04-27T10:02:00Z">
        <w:r w:rsidDel="00306068">
          <w:delText xml:space="preserve">For code blocks, use the </w:delText>
        </w:r>
        <w:r w:rsidRPr="005A7E14" w:rsidDel="00306068">
          <w:rPr>
            <w:b/>
          </w:rPr>
          <w:delText>Code Snippet</w:delText>
        </w:r>
        <w:r w:rsidDel="00306068">
          <w:delText xml:space="preserve"> style:</w:delText>
        </w:r>
      </w:del>
    </w:p>
    <w:p w14:paraId="23AC0882" w14:textId="4376B88E" w:rsidR="00F05C4F" w:rsidDel="00306068" w:rsidRDefault="00F05C4F" w:rsidP="00306068">
      <w:pPr>
        <w:pStyle w:val="CodeSnippet"/>
        <w:keepNext/>
        <w:keepLines/>
        <w:spacing w:before="400" w:after="100"/>
        <w:outlineLvl w:val="0"/>
        <w:rPr>
          <w:del w:id="380" w:author="Troy Ameigh" w:date="2020-04-27T10:02:00Z"/>
        </w:rPr>
        <w:pPrChange w:id="381" w:author="Troy Ameigh" w:date="2020-04-27T10:02:00Z">
          <w:pPr>
            <w:pStyle w:val="CodeSnippet"/>
          </w:pPr>
        </w:pPrChange>
      </w:pPr>
      <w:del w:id="382" w:author="Troy Ameigh" w:date="2020-04-27T10:02:00Z">
        <w:r w:rsidDel="00306068">
          <w:delText>"Conditions": {</w:delText>
        </w:r>
      </w:del>
    </w:p>
    <w:p w14:paraId="19CF38B9" w14:textId="6D0A612E" w:rsidR="00F05C4F" w:rsidDel="00306068" w:rsidRDefault="00F05C4F" w:rsidP="00306068">
      <w:pPr>
        <w:pStyle w:val="CodeSnippet"/>
        <w:keepNext/>
        <w:keepLines/>
        <w:spacing w:before="400" w:after="100"/>
        <w:outlineLvl w:val="0"/>
        <w:rPr>
          <w:del w:id="383" w:author="Troy Ameigh" w:date="2020-04-27T10:02:00Z"/>
        </w:rPr>
        <w:pPrChange w:id="384" w:author="Troy Ameigh" w:date="2020-04-27T10:02:00Z">
          <w:pPr>
            <w:pStyle w:val="CodeSnippet"/>
          </w:pPr>
        </w:pPrChange>
      </w:pPr>
      <w:del w:id="385" w:author="Troy Ameigh" w:date="2020-04-27T10:02:00Z">
        <w:r w:rsidDel="00306068">
          <w:delText xml:space="preserve">   "GovCloudCondition": {</w:delText>
        </w:r>
      </w:del>
    </w:p>
    <w:p w14:paraId="3DBFCE59" w14:textId="0B6C5B1A" w:rsidR="00F05C4F" w:rsidDel="00306068" w:rsidRDefault="00F05C4F" w:rsidP="00306068">
      <w:pPr>
        <w:pStyle w:val="CodeSnippet"/>
        <w:keepNext/>
        <w:keepLines/>
        <w:spacing w:before="400" w:after="100"/>
        <w:outlineLvl w:val="0"/>
        <w:rPr>
          <w:del w:id="386" w:author="Troy Ameigh" w:date="2020-04-27T10:02:00Z"/>
        </w:rPr>
        <w:pPrChange w:id="387" w:author="Troy Ameigh" w:date="2020-04-27T10:02:00Z">
          <w:pPr>
            <w:pStyle w:val="CodeSnippet"/>
          </w:pPr>
        </w:pPrChange>
      </w:pPr>
      <w:del w:id="388" w:author="Troy Ameigh" w:date="2020-04-27T10:02:00Z">
        <w:r w:rsidDel="00306068">
          <w:delText xml:space="preserve">      "Fn::Equals": [</w:delText>
        </w:r>
      </w:del>
    </w:p>
    <w:p w14:paraId="025C0E91" w14:textId="44C7665C" w:rsidR="00F05C4F" w:rsidDel="00306068" w:rsidRDefault="00F05C4F" w:rsidP="00306068">
      <w:pPr>
        <w:pStyle w:val="CodeSnippet"/>
        <w:keepNext/>
        <w:keepLines/>
        <w:spacing w:before="400" w:after="100"/>
        <w:outlineLvl w:val="0"/>
        <w:rPr>
          <w:del w:id="389" w:author="Troy Ameigh" w:date="2020-04-27T10:02:00Z"/>
        </w:rPr>
        <w:pPrChange w:id="390" w:author="Troy Ameigh" w:date="2020-04-27T10:02:00Z">
          <w:pPr>
            <w:pStyle w:val="CodeSnippet"/>
          </w:pPr>
        </w:pPrChange>
      </w:pPr>
      <w:del w:id="391" w:author="Troy Ameigh" w:date="2020-04-27T10:02:00Z">
        <w:r w:rsidDel="00306068">
          <w:delText xml:space="preserve">         {</w:delText>
        </w:r>
      </w:del>
    </w:p>
    <w:p w14:paraId="20A7892D" w14:textId="1D6EC091" w:rsidR="00F05C4F" w:rsidDel="00306068" w:rsidRDefault="00F05C4F" w:rsidP="00306068">
      <w:pPr>
        <w:pStyle w:val="CodeSnippet"/>
        <w:keepNext/>
        <w:keepLines/>
        <w:spacing w:before="400" w:after="100"/>
        <w:outlineLvl w:val="0"/>
        <w:rPr>
          <w:del w:id="392" w:author="Troy Ameigh" w:date="2020-04-27T10:02:00Z"/>
        </w:rPr>
        <w:pPrChange w:id="393" w:author="Troy Ameigh" w:date="2020-04-27T10:02:00Z">
          <w:pPr>
            <w:pStyle w:val="CodeSnippet"/>
          </w:pPr>
        </w:pPrChange>
      </w:pPr>
      <w:del w:id="394" w:author="Troy Ameigh" w:date="2020-04-27T10:02:00Z">
        <w:r w:rsidDel="00306068">
          <w:delText xml:space="preserve">            "Ref": "AWS::Region"</w:delText>
        </w:r>
      </w:del>
    </w:p>
    <w:p w14:paraId="5646352D" w14:textId="34D6863C" w:rsidR="00F05C4F" w:rsidDel="00306068" w:rsidRDefault="00F05C4F" w:rsidP="00306068">
      <w:pPr>
        <w:pStyle w:val="CodeSnippet"/>
        <w:keepNext/>
        <w:keepLines/>
        <w:spacing w:before="400" w:after="100"/>
        <w:outlineLvl w:val="0"/>
        <w:rPr>
          <w:del w:id="395" w:author="Troy Ameigh" w:date="2020-04-27T10:02:00Z"/>
        </w:rPr>
        <w:pPrChange w:id="396" w:author="Troy Ameigh" w:date="2020-04-27T10:02:00Z">
          <w:pPr>
            <w:pStyle w:val="CodeSnippet"/>
          </w:pPr>
        </w:pPrChange>
      </w:pPr>
      <w:del w:id="397" w:author="Troy Ameigh" w:date="2020-04-27T10:02:00Z">
        <w:r w:rsidDel="00306068">
          <w:delText xml:space="preserve">         },</w:delText>
        </w:r>
      </w:del>
    </w:p>
    <w:p w14:paraId="5E72E82C" w14:textId="05BDA283" w:rsidR="00F05C4F" w:rsidDel="00306068" w:rsidRDefault="00F05C4F" w:rsidP="00306068">
      <w:pPr>
        <w:pStyle w:val="CodeSnippet"/>
        <w:keepNext/>
        <w:keepLines/>
        <w:spacing w:before="400" w:after="100"/>
        <w:outlineLvl w:val="0"/>
        <w:rPr>
          <w:del w:id="398" w:author="Troy Ameigh" w:date="2020-04-27T10:02:00Z"/>
        </w:rPr>
        <w:pPrChange w:id="399" w:author="Troy Ameigh" w:date="2020-04-27T10:02:00Z">
          <w:pPr>
            <w:pStyle w:val="CodeSnippet"/>
          </w:pPr>
        </w:pPrChange>
      </w:pPr>
      <w:del w:id="400" w:author="Troy Ameigh" w:date="2020-04-27T10:02:00Z">
        <w:r w:rsidDel="00306068">
          <w:delText xml:space="preserve">         "us-gov-west-1"</w:delText>
        </w:r>
      </w:del>
    </w:p>
    <w:p w14:paraId="7941BE3E" w14:textId="258B1296" w:rsidR="00F05C4F" w:rsidDel="00306068" w:rsidRDefault="00F05C4F" w:rsidP="00306068">
      <w:pPr>
        <w:pStyle w:val="CodeSnippet"/>
        <w:keepNext/>
        <w:keepLines/>
        <w:spacing w:before="400" w:after="100"/>
        <w:outlineLvl w:val="0"/>
        <w:rPr>
          <w:del w:id="401" w:author="Troy Ameigh" w:date="2020-04-27T10:02:00Z"/>
        </w:rPr>
        <w:pPrChange w:id="402" w:author="Troy Ameigh" w:date="2020-04-27T10:02:00Z">
          <w:pPr>
            <w:pStyle w:val="CodeSnippet"/>
          </w:pPr>
        </w:pPrChange>
      </w:pPr>
      <w:del w:id="403" w:author="Troy Ameigh" w:date="2020-04-27T10:02:00Z">
        <w:r w:rsidDel="00306068">
          <w:delText xml:space="preserve">      ]</w:delText>
        </w:r>
      </w:del>
    </w:p>
    <w:p w14:paraId="6A2C3DB1" w14:textId="4907BE61" w:rsidR="00F05C4F" w:rsidDel="00306068" w:rsidRDefault="00F05C4F" w:rsidP="00306068">
      <w:pPr>
        <w:pStyle w:val="CodeSnippet"/>
        <w:keepNext/>
        <w:keepLines/>
        <w:spacing w:before="400" w:after="100"/>
        <w:outlineLvl w:val="0"/>
        <w:rPr>
          <w:del w:id="404" w:author="Troy Ameigh" w:date="2020-04-27T10:02:00Z"/>
        </w:rPr>
        <w:pPrChange w:id="405" w:author="Troy Ameigh" w:date="2020-04-27T10:02:00Z">
          <w:pPr>
            <w:pStyle w:val="CodeSnippet"/>
          </w:pPr>
        </w:pPrChange>
      </w:pPr>
      <w:del w:id="406" w:author="Troy Ameigh" w:date="2020-04-27T10:02:00Z">
        <w:r w:rsidDel="00306068">
          <w:delText xml:space="preserve">   }</w:delText>
        </w:r>
      </w:del>
    </w:p>
    <w:p w14:paraId="3E47A22B" w14:textId="55EF2BD9" w:rsidR="00F05C4F" w:rsidDel="00306068" w:rsidRDefault="00F05C4F" w:rsidP="00306068">
      <w:pPr>
        <w:pStyle w:val="CodeSnippet"/>
        <w:keepNext/>
        <w:keepLines/>
        <w:spacing w:before="400" w:after="100"/>
        <w:outlineLvl w:val="0"/>
        <w:rPr>
          <w:del w:id="407" w:author="Troy Ameigh" w:date="2020-04-27T10:02:00Z"/>
        </w:rPr>
        <w:pPrChange w:id="408" w:author="Troy Ameigh" w:date="2020-04-27T10:02:00Z">
          <w:pPr>
            <w:pStyle w:val="CodeSnippet"/>
          </w:pPr>
        </w:pPrChange>
      </w:pPr>
      <w:del w:id="409" w:author="Troy Ameigh" w:date="2020-04-27T10:02:00Z">
        <w:r w:rsidDel="00306068">
          <w:delText>},</w:delText>
        </w:r>
      </w:del>
    </w:p>
    <w:p w14:paraId="5D25108E" w14:textId="5A9E58CE" w:rsidR="00F05C4F" w:rsidRDefault="00F05C4F" w:rsidP="00306068">
      <w:pPr>
        <w:keepNext/>
        <w:keepLines/>
        <w:spacing w:before="400" w:after="100"/>
        <w:outlineLvl w:val="0"/>
        <w:pPrChange w:id="410" w:author="Troy Ameigh" w:date="2020-04-27T10:02:00Z">
          <w:pPr/>
        </w:pPrChange>
      </w:pPr>
      <w:del w:id="411" w:author="Troy Ameigh" w:date="2020-04-27T10:02:00Z">
        <w:r w:rsidDel="00306068">
          <w:delText>In the HTML version of the deployment guide, we can use syntax highlighting for selected languages, including JSON, PowerShell, Bash, and Python. The PDF format doesn’t support syntax highlighting.</w:delText>
        </w:r>
      </w:del>
      <w:bookmarkStart w:id="412" w:name="_GoBack"/>
      <w:bookmarkEnd w:id="412"/>
    </w:p>
    <w:sectPr w:rsidR="00F05C4F" w:rsidSect="00BC4504">
      <w:headerReference w:type="default" r:id="rId76"/>
      <w:footerReference w:type="default" r:id="rId77"/>
      <w:headerReference w:type="first" r:id="rId78"/>
      <w:footerReference w:type="first" r:id="rId79"/>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structions:" w:date="2019-01-18T11:43:00Z" w:initials="HS">
    <w:p w14:paraId="38AA6445" w14:textId="66C1176A" w:rsidR="00D461F4" w:rsidRDefault="00D461F4">
      <w:pPr>
        <w:pStyle w:val="CommentText"/>
      </w:pPr>
      <w:r>
        <w:rPr>
          <w:rStyle w:val="CommentReference"/>
        </w:rPr>
        <w:annotationRef/>
      </w:r>
      <w:r>
        <w:t>Replace with the name of the software that the Quick Start deploys.</w:t>
      </w:r>
    </w:p>
    <w:p w14:paraId="7B29715F" w14:textId="77777777" w:rsidR="00D461F4" w:rsidRDefault="00D461F4">
      <w:pPr>
        <w:pStyle w:val="CommentText"/>
      </w:pPr>
    </w:p>
    <w:p w14:paraId="5824F58F" w14:textId="48EE5B18" w:rsidR="00D461F4" w:rsidRDefault="00D461F4">
      <w:pPr>
        <w:pStyle w:val="CommentText"/>
      </w:pPr>
      <w:r>
        <w:t>Also: Search for &lt;software&gt; throughout this guide, and replace accordingly.</w:t>
      </w:r>
    </w:p>
  </w:comment>
  <w:comment w:id="3" w:author="Instructions:" w:date="2019-01-18T11:44:00Z" w:initials="HS">
    <w:p w14:paraId="7BF40E00" w14:textId="1B9FDC0F" w:rsidR="00D461F4" w:rsidRDefault="00D461F4">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3" w:author="Instructions:" w:date="2019-01-18T13:31:00Z" w:initials="HS">
    <w:p w14:paraId="1CDAEDEC" w14:textId="77777777" w:rsidR="00D461F4" w:rsidRDefault="00D461F4"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w:t>
      </w:r>
      <w:proofErr w:type="spellStart"/>
      <w:r>
        <w:t>png</w:t>
      </w:r>
      <w:proofErr w:type="spellEnd"/>
      <w:r>
        <w:t xml:space="preserve"> format to include here. </w:t>
      </w:r>
    </w:p>
    <w:p w14:paraId="15E63B12" w14:textId="77777777" w:rsidR="00D461F4" w:rsidRDefault="00D461F4" w:rsidP="00DE1D4E">
      <w:pPr>
        <w:pStyle w:val="CommentText"/>
      </w:pPr>
    </w:p>
    <w:p w14:paraId="7A4187BE" w14:textId="3C74EE31" w:rsidR="00D461F4" w:rsidRDefault="00D461F4" w:rsidP="00DE1D4E">
      <w:pPr>
        <w:pStyle w:val="CommentText"/>
      </w:pPr>
      <w:r>
        <w:t>Also: Send us your source PowerPoint file.</w:t>
      </w:r>
    </w:p>
  </w:comment>
  <w:comment w:id="14" w:author="Instructions:" w:date="2019-01-18T13:31:00Z" w:initials="HS">
    <w:p w14:paraId="3D3DCEBF" w14:textId="77777777" w:rsidR="00C154B3" w:rsidRDefault="00C154B3" w:rsidP="00C154B3">
      <w:pPr>
        <w:pStyle w:val="CommentText"/>
      </w:pPr>
      <w:r>
        <w:rPr>
          <w:rStyle w:val="CommentReference"/>
        </w:rPr>
        <w:annotationRef/>
      </w:r>
      <w:r>
        <w:t xml:space="preserve">This is an example diagram. Please replace it with your own architecture diagram. Use our </w:t>
      </w:r>
      <w:hyperlink r:id="rId2" w:history="1">
        <w:r w:rsidRPr="005A36A3">
          <w:rPr>
            <w:rStyle w:val="Hyperlink"/>
          </w:rPr>
          <w:t>PowerPoint template</w:t>
        </w:r>
      </w:hyperlink>
      <w:r>
        <w:t xml:space="preserve"> to draw your diagram, and export it to .</w:t>
      </w:r>
      <w:proofErr w:type="spellStart"/>
      <w:r>
        <w:t>png</w:t>
      </w:r>
      <w:proofErr w:type="spellEnd"/>
      <w:r>
        <w:t xml:space="preserve"> format to include here. </w:t>
      </w:r>
    </w:p>
    <w:p w14:paraId="07315047" w14:textId="77777777" w:rsidR="00C154B3" w:rsidRDefault="00C154B3" w:rsidP="00C154B3">
      <w:pPr>
        <w:pStyle w:val="CommentText"/>
      </w:pPr>
    </w:p>
    <w:p w14:paraId="09E173EF" w14:textId="77777777" w:rsidR="00C154B3" w:rsidRDefault="00C154B3" w:rsidP="00C154B3">
      <w:pPr>
        <w:pStyle w:val="CommentText"/>
      </w:pPr>
      <w:r>
        <w:t>Also: Send us your source PowerPoint file.</w:t>
      </w:r>
    </w:p>
  </w:comment>
  <w:comment w:id="15" w:author="Instructions:" w:date="2019-01-18T13:32:00Z" w:initials="HS">
    <w:p w14:paraId="457D835F" w14:textId="0A921579" w:rsidR="00D461F4" w:rsidRDefault="00D461F4">
      <w:pPr>
        <w:pStyle w:val="CommentText"/>
      </w:pPr>
      <w:r>
        <w:rPr>
          <w:rStyle w:val="CommentReference"/>
        </w:rPr>
        <w:annotationRef/>
      </w:r>
      <w:r>
        <w:t>Revise the bulleted list as necessary, making sure that it matches your architecture diagram.</w:t>
      </w:r>
    </w:p>
  </w:comment>
  <w:comment w:id="26" w:author="Instructions:" w:date="2019-01-18T15:40:00Z" w:initials="HS">
    <w:p w14:paraId="61C664C2" w14:textId="7C0E9C14" w:rsidR="00D461F4" w:rsidRPr="0037568D" w:rsidRDefault="00D461F4"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D461F4" w:rsidRDefault="00D461F4" w:rsidP="002B436C">
      <w:pPr>
        <w:pStyle w:val="CommentText"/>
      </w:pPr>
    </w:p>
    <w:p w14:paraId="0D61192B" w14:textId="77777777" w:rsidR="00D461F4" w:rsidRDefault="00D461F4"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D461F4" w:rsidRDefault="00D461F4" w:rsidP="002B436C">
      <w:pPr>
        <w:pStyle w:val="CommentText"/>
      </w:pPr>
    </w:p>
    <w:p w14:paraId="2B30BD2E" w14:textId="108BCD45" w:rsidR="00D461F4" w:rsidRDefault="00D461F4">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28" w:author="Instructions:" w:date="2019-01-18T14:00:00Z" w:initials="HS">
    <w:p w14:paraId="68FE4415" w14:textId="217A8AC2" w:rsidR="00D461F4" w:rsidRDefault="00D461F4">
      <w:pPr>
        <w:pStyle w:val="CommentText"/>
      </w:pPr>
      <w:r>
        <w:rPr>
          <w:rStyle w:val="CommentReference"/>
        </w:rPr>
        <w:annotationRef/>
      </w:r>
      <w:r>
        <w:t>If the Quick Start is restricted to specific regions, provide that information here. Don’t list supported regions for a specific AWS service, since those will change. Update the link to point to the specific section of the regions/endpoints page instead.</w:t>
      </w:r>
    </w:p>
  </w:comment>
  <w:comment w:id="29" w:author="Instructions:" w:date="2019-01-18T14:01:00Z" w:initials="HS">
    <w:p w14:paraId="236605DF" w14:textId="09DC8221" w:rsidR="00D461F4" w:rsidRPr="00D16593" w:rsidRDefault="00D461F4">
      <w:pPr>
        <w:pStyle w:val="CommentText"/>
        <w:rPr>
          <w:color w:val="548DD4" w:themeColor="text2" w:themeTint="99"/>
        </w:rPr>
      </w:pPr>
      <w:r>
        <w:rPr>
          <w:rStyle w:val="CommentReference"/>
        </w:rPr>
        <w:annotationRef/>
      </w:r>
      <w:r w:rsidRPr="00D16593">
        <w:rPr>
          <w:color w:val="548DD4" w:themeColor="text2" w:themeTint="99"/>
        </w:rPr>
        <w:t>SAs: Is this true for all Quick Starts?</w:t>
      </w:r>
      <w:r>
        <w:rPr>
          <w:color w:val="548DD4" w:themeColor="text2" w:themeTint="99"/>
        </w:rPr>
        <w:t xml:space="preserve"> If not, is there any useful information we can provide about IAM permissions?</w:t>
      </w:r>
    </w:p>
  </w:comment>
  <w:comment w:id="39" w:author="Instructions:" w:date="2019-01-18T15:50:00Z" w:initials="HS">
    <w:p w14:paraId="79A45FF5" w14:textId="194F5662" w:rsidR="00D461F4" w:rsidRDefault="00D461F4" w:rsidP="003D23D8">
      <w:pPr>
        <w:pStyle w:val="CommentText"/>
      </w:pPr>
      <w:r>
        <w:rPr>
          <w:rStyle w:val="CommentReference"/>
        </w:rPr>
        <w:annotationRef/>
      </w:r>
      <w:r>
        <w:t xml:space="preserve">Include this step if you have an </w:t>
      </w:r>
      <w:proofErr w:type="gramStart"/>
      <w:r>
        <w:t>AMI users</w:t>
      </w:r>
      <w:proofErr w:type="gramEnd"/>
      <w:r>
        <w:t xml:space="preserve"> need to subscribe to.  </w:t>
      </w:r>
    </w:p>
    <w:p w14:paraId="13B1B742" w14:textId="772AD159" w:rsidR="00D461F4" w:rsidRDefault="00D461F4" w:rsidP="003D23D8">
      <w:pPr>
        <w:pStyle w:val="CommentText"/>
      </w:pPr>
    </w:p>
    <w:p w14:paraId="78A4C14B" w14:textId="6C7F71F8" w:rsidR="00D461F4" w:rsidRDefault="00D461F4"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Instructions:" w:date="2019-01-18T15:53:00Z" w:initials="HS">
    <w:p w14:paraId="00168ECF" w14:textId="2C327637" w:rsidR="00D461F4" w:rsidRDefault="00D461F4">
      <w:pPr>
        <w:pStyle w:val="CommentText"/>
      </w:pPr>
      <w:r>
        <w:rPr>
          <w:rStyle w:val="CommentReference"/>
        </w:rPr>
        <w:annotationRef/>
      </w:r>
      <w:r>
        <w:t>Add a link to your AMI page in AWS Marketplace.</w:t>
      </w:r>
    </w:p>
  </w:comment>
  <w:comment w:id="56" w:author="Instructions:" w:date="2019-01-18T15:57:00Z" w:initials="HS">
    <w:p w14:paraId="4348AEEE" w14:textId="1F8AC3BE" w:rsidR="00D461F4" w:rsidRDefault="00D461F4">
      <w:pPr>
        <w:pStyle w:val="CommentText"/>
      </w:pPr>
      <w:r>
        <w:rPr>
          <w:rStyle w:val="CommentReference"/>
        </w:rPr>
        <w:annotationRef/>
      </w:r>
      <w:r>
        <w:t>Replace with deployment time (minutes or hours) for your Quick Start.</w:t>
      </w:r>
    </w:p>
  </w:comment>
  <w:comment w:id="60" w:author="Instructions:" w:date="2019-01-18T16:02:00Z" w:initials="HS">
    <w:p w14:paraId="0ABDA23F" w14:textId="7FC125C2" w:rsidR="00D461F4" w:rsidRDefault="00D461F4">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3"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D461F4" w:rsidRDefault="00D461F4">
      <w:pPr>
        <w:pStyle w:val="CommentText"/>
        <w:rPr>
          <w:rFonts w:eastAsiaTheme="majorEastAsia"/>
        </w:rPr>
      </w:pPr>
    </w:p>
    <w:p w14:paraId="16B1885D" w14:textId="634EAE9C" w:rsidR="00D461F4" w:rsidRDefault="00D461F4">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4" w:history="1">
        <w:r w:rsidRPr="00BF5FB3">
          <w:rPr>
            <w:rStyle w:val="Hyperlink"/>
          </w:rPr>
          <w:t>Contributor’s Guide</w:t>
        </w:r>
      </w:hyperlink>
      <w:r>
        <w:rPr>
          <w:color w:val="auto"/>
        </w:rPr>
        <w:t>.</w:t>
      </w:r>
    </w:p>
  </w:comment>
  <w:comment w:id="64" w:author="Instructions:" w:date="2019-01-18T16:02:00Z" w:initials="HS">
    <w:p w14:paraId="05061664" w14:textId="77777777" w:rsidR="00953771" w:rsidRDefault="00953771" w:rsidP="00953771">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5" w:history="1">
        <w:r w:rsidRPr="000E7156">
          <w:rPr>
            <w:rStyle w:val="Hyperlink"/>
            <w:rFonts w:eastAsiaTheme="majorEastAsia"/>
          </w:rPr>
          <w:t>https://n8wquls5cg.execute-api.us-east-1.amazonaws.com/Prod/generate-table?url=&lt;template_url</w:t>
        </w:r>
      </w:hyperlink>
      <w:r>
        <w:rPr>
          <w:rFonts w:eastAsiaTheme="majorEastAsia"/>
        </w:rPr>
        <w:t>&gt;.</w:t>
      </w:r>
    </w:p>
    <w:p w14:paraId="5595B60C" w14:textId="77777777" w:rsidR="00953771" w:rsidRDefault="00953771" w:rsidP="00953771">
      <w:pPr>
        <w:pStyle w:val="CommentText"/>
        <w:rPr>
          <w:rFonts w:eastAsiaTheme="majorEastAsia"/>
        </w:rPr>
      </w:pPr>
    </w:p>
    <w:p w14:paraId="6B75BB48" w14:textId="77777777" w:rsidR="00953771" w:rsidRDefault="00953771" w:rsidP="00953771">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6" w:history="1">
        <w:r w:rsidRPr="00BF5FB3">
          <w:rPr>
            <w:rStyle w:val="Hyperlink"/>
          </w:rPr>
          <w:t>Contributor’s Guide</w:t>
        </w:r>
      </w:hyperlink>
      <w:r>
        <w:rPr>
          <w:color w:val="auto"/>
        </w:rPr>
        <w:t>.</w:t>
      </w:r>
    </w:p>
  </w:comment>
  <w:comment w:id="65" w:author="Instructions:" w:date="2019-01-18T16:11:00Z" w:initials="HS">
    <w:p w14:paraId="5C3E8631" w14:textId="1C88B1D4" w:rsidR="00D461F4" w:rsidRDefault="00D461F4">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D461F4" w:rsidRDefault="00D461F4" w:rsidP="002C6BEE">
      <w:pPr>
        <w:pStyle w:val="CommentText"/>
      </w:pPr>
    </w:p>
    <w:p w14:paraId="2ABF7A6B" w14:textId="67FCDF5F" w:rsidR="00D461F4" w:rsidRDefault="00D461F4" w:rsidP="002C6BEE">
      <w:pPr>
        <w:pStyle w:val="CommentText"/>
      </w:pPr>
      <w:r>
        <w:t>Make sure that screenshots are legible (crop if necessary), all personal information is blurred, and values are filled in when displaying settings.</w:t>
      </w:r>
    </w:p>
    <w:p w14:paraId="3BC6B6DD" w14:textId="77777777" w:rsidR="00D461F4" w:rsidRDefault="00D461F4" w:rsidP="002C6BEE">
      <w:pPr>
        <w:pStyle w:val="CommentText"/>
      </w:pPr>
    </w:p>
    <w:p w14:paraId="0EC8256E" w14:textId="1783F124" w:rsidR="00D461F4" w:rsidRDefault="00D461F4" w:rsidP="002C6BEE">
      <w:pPr>
        <w:pStyle w:val="CommentText"/>
      </w:pPr>
      <w:r>
        <w:t>Tips:</w:t>
      </w:r>
    </w:p>
    <w:p w14:paraId="2F50962C" w14:textId="1329808B" w:rsidR="00D461F4" w:rsidRDefault="00D461F4" w:rsidP="002C6BEE">
      <w:pPr>
        <w:pStyle w:val="CommentText"/>
      </w:pPr>
      <w:r>
        <w:t>If shooting a browser screen, try making the window smaller to decrease the width of the image and to minimize the need to resize it.</w:t>
      </w:r>
    </w:p>
    <w:p w14:paraId="3A35208D" w14:textId="77777777" w:rsidR="00D461F4" w:rsidRDefault="00D461F4" w:rsidP="002C6BEE">
      <w:pPr>
        <w:pStyle w:val="CommentText"/>
      </w:pPr>
    </w:p>
    <w:p w14:paraId="0936EFE6" w14:textId="64ED4569" w:rsidR="00D461F4" w:rsidRDefault="00D461F4" w:rsidP="002C6BEE">
      <w:pPr>
        <w:pStyle w:val="CommentText"/>
      </w:pPr>
      <w:r>
        <w:t>Highlights should be green arrows or rectangles without shadows. Or send us the screenshot without highlighting and let us know where we need to add it.</w:t>
      </w:r>
    </w:p>
  </w:comment>
  <w:comment w:id="76" w:author="Instructions:" w:date="2019-01-21T10:25:00Z" w:initials="HS">
    <w:p w14:paraId="7C626D8F" w14:textId="6BBD8717" w:rsidR="00D461F4" w:rsidRDefault="00D461F4">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7" w:author="Instructions:" w:date="2019-01-18T16:46:00Z" w:initials="HS">
    <w:p w14:paraId="755E5604" w14:textId="6FA74A45" w:rsidR="00D461F4" w:rsidRDefault="00D461F4">
      <w:pPr>
        <w:pStyle w:val="CommentText"/>
      </w:pPr>
      <w:r>
        <w:rPr>
          <w:rStyle w:val="CommentReference"/>
        </w:rPr>
        <w:annotationRef/>
      </w:r>
      <w:r>
        <w:t>If you’re deploying on Linux instances, provide the location for log files on Linux, or omit this sentence.</w:t>
      </w:r>
    </w:p>
  </w:comment>
  <w:comment w:id="82" w:author="Instructions:" w:date="2019-01-18T17:12:00Z" w:initials="HS">
    <w:p w14:paraId="18B33097" w14:textId="623E28FB" w:rsidR="00D461F4" w:rsidRDefault="00D461F4">
      <w:pPr>
        <w:pStyle w:val="CommentText"/>
      </w:pPr>
      <w:r>
        <w:rPr>
          <w:rStyle w:val="CommentReference"/>
        </w:rPr>
        <w:annotationRef/>
      </w:r>
      <w:r>
        <w:t>Add links to the AWS documentation for other services used by the Quick Start.</w:t>
      </w:r>
    </w:p>
  </w:comment>
  <w:comment w:id="84" w:author="Instructions:" w:date="2019-01-18T17:13:00Z" w:initials="HS">
    <w:p w14:paraId="75BA2BDF" w14:textId="3F8B82D3" w:rsidR="00D461F4" w:rsidRDefault="00D461F4"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24F58F" w15:done="0"/>
  <w15:commentEx w15:paraId="7BF40E00" w15:done="0"/>
  <w15:commentEx w15:paraId="7A4187BE" w15:done="0"/>
  <w15:commentEx w15:paraId="09E173EF" w15:done="0"/>
  <w15:commentEx w15:paraId="457D835F" w15:done="0"/>
  <w15:commentEx w15:paraId="2B30BD2E" w15:done="0"/>
  <w15:commentEx w15:paraId="68FE4415" w15:done="0"/>
  <w15:commentEx w15:paraId="236605DF" w15:done="0"/>
  <w15:commentEx w15:paraId="78A4C14B" w15:done="0"/>
  <w15:commentEx w15:paraId="00168ECF" w15:done="0"/>
  <w15:commentEx w15:paraId="4348AEEE" w15:done="0"/>
  <w15:commentEx w15:paraId="16B1885D" w15:done="0"/>
  <w15:commentEx w15:paraId="6B75BB48" w15:done="0"/>
  <w15:commentEx w15:paraId="0936EFE6" w15:done="0"/>
  <w15:commentEx w15:paraId="7C626D8F" w15:done="0"/>
  <w15:commentEx w15:paraId="755E5604" w15:done="0"/>
  <w15:commentEx w15:paraId="18B33097"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24F58F" w16cid:durableId="22512BDE"/>
  <w16cid:commentId w16cid:paraId="7BF40E00" w16cid:durableId="203A3773"/>
  <w16cid:commentId w16cid:paraId="7A4187BE" w16cid:durableId="22512BE0"/>
  <w16cid:commentId w16cid:paraId="09E173EF" w16cid:durableId="22512BE1"/>
  <w16cid:commentId w16cid:paraId="457D835F" w16cid:durableId="22512BE2"/>
  <w16cid:commentId w16cid:paraId="2B30BD2E" w16cid:durableId="22512BE3"/>
  <w16cid:commentId w16cid:paraId="68FE4415" w16cid:durableId="203A377B"/>
  <w16cid:commentId w16cid:paraId="236605DF" w16cid:durableId="203A377C"/>
  <w16cid:commentId w16cid:paraId="78A4C14B" w16cid:durableId="22512BE6"/>
  <w16cid:commentId w16cid:paraId="00168ECF" w16cid:durableId="203A377D"/>
  <w16cid:commentId w16cid:paraId="4348AEEE" w16cid:durableId="203A377F"/>
  <w16cid:commentId w16cid:paraId="16B1885D" w16cid:durableId="22512BE9"/>
  <w16cid:commentId w16cid:paraId="6B75BB48" w16cid:durableId="22512BEA"/>
  <w16cid:commentId w16cid:paraId="0936EFE6" w16cid:durableId="22512BEB"/>
  <w16cid:commentId w16cid:paraId="7C626D8F" w16cid:durableId="22512BEC"/>
  <w16cid:commentId w16cid:paraId="755E5604" w16cid:durableId="203A3787"/>
  <w16cid:commentId w16cid:paraId="18B33097" w16cid:durableId="22512BEE"/>
  <w16cid:commentId w16cid:paraId="75BA2BDF" w16cid:durableId="22512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B1C49" w14:textId="77777777" w:rsidR="00B63CAC" w:rsidRDefault="00B63CAC" w:rsidP="009D25DA">
      <w:r>
        <w:separator/>
      </w:r>
    </w:p>
    <w:p w14:paraId="7348C235" w14:textId="77777777" w:rsidR="00B63CAC" w:rsidRDefault="00B63CAC"/>
  </w:endnote>
  <w:endnote w:type="continuationSeparator" w:id="0">
    <w:p w14:paraId="0334035C" w14:textId="77777777" w:rsidR="00B63CAC" w:rsidRDefault="00B63CAC" w:rsidP="009D25DA">
      <w:r>
        <w:continuationSeparator/>
      </w:r>
    </w:p>
    <w:p w14:paraId="7D719E02" w14:textId="77777777" w:rsidR="00B63CAC" w:rsidRDefault="00B63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4E1EB6F9" w:rsidR="00D461F4" w:rsidRDefault="00D461F4"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19</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19</w:t>
    </w:r>
    <w:r>
      <w:rPr>
        <w:noProof/>
      </w:rPr>
      <w:fldChar w:fldCharType="end"/>
    </w:r>
    <w:bookmarkStart w:id="413" w:name="_Toc387314097"/>
    <w:r w:rsidRPr="009B76CA">
      <w:rPr>
        <w:noProof/>
        <w:position w:val="-8"/>
      </w:rPr>
      <w:tab/>
    </w:r>
    <w:bookmarkEnd w:id="413"/>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8A809" w14:textId="0468E5B6" w:rsidR="00D461F4" w:rsidRDefault="00D461F4"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D461F4" w:rsidRDefault="00D46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87E85" w14:textId="77777777" w:rsidR="00B63CAC" w:rsidRDefault="00B63CAC" w:rsidP="009D25DA">
      <w:r>
        <w:separator/>
      </w:r>
    </w:p>
  </w:footnote>
  <w:footnote w:type="continuationSeparator" w:id="0">
    <w:p w14:paraId="22E3144D" w14:textId="77777777" w:rsidR="00B63CAC" w:rsidRDefault="00B63CAC"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64EDC3DD" w:rsidR="00D461F4" w:rsidRPr="00F85B95" w:rsidRDefault="00D461F4"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D461F4" w:rsidRDefault="00D461F4"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DA1DC3"/>
    <w:multiLevelType w:val="hybridMultilevel"/>
    <w:tmpl w:val="D56E7E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29" w15:restartNumberingAfterBreak="0">
    <w:nsid w:val="7C15755E"/>
    <w:multiLevelType w:val="hybridMultilevel"/>
    <w:tmpl w:val="E946D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660E2B"/>
    <w:multiLevelType w:val="hybridMultilevel"/>
    <w:tmpl w:val="7FB6C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7"/>
  </w:num>
  <w:num w:numId="19">
    <w:abstractNumId w:val="17"/>
  </w:num>
  <w:num w:numId="20">
    <w:abstractNumId w:val="28"/>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 w:numId="36">
    <w:abstractNumId w:val="29"/>
  </w:num>
  <w:num w:numId="37">
    <w:abstractNumId w:val="25"/>
  </w:num>
  <w:num w:numId="38">
    <w:abstractNumId w:val="3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structions:">
    <w15:presenceInfo w15:providerId="None" w15:userId="Instructions:"/>
  </w15:person>
  <w15:person w15:author="Troy Ameigh">
    <w15:presenceInfo w15:providerId="Windows Live" w15:userId="be625fb32a41a5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522D"/>
    <w:rsid w:val="0016734C"/>
    <w:rsid w:val="00167D49"/>
    <w:rsid w:val="001812DF"/>
    <w:rsid w:val="00191EA4"/>
    <w:rsid w:val="00193379"/>
    <w:rsid w:val="00194900"/>
    <w:rsid w:val="00194F8D"/>
    <w:rsid w:val="001953FF"/>
    <w:rsid w:val="00196EE9"/>
    <w:rsid w:val="00197175"/>
    <w:rsid w:val="001A0711"/>
    <w:rsid w:val="001A279A"/>
    <w:rsid w:val="001A5437"/>
    <w:rsid w:val="001A76DD"/>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31AA"/>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06068"/>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6F4E"/>
    <w:rsid w:val="003A7608"/>
    <w:rsid w:val="003C15C0"/>
    <w:rsid w:val="003C1874"/>
    <w:rsid w:val="003C22A5"/>
    <w:rsid w:val="003C4AD5"/>
    <w:rsid w:val="003D23D8"/>
    <w:rsid w:val="003D754B"/>
    <w:rsid w:val="003F00B7"/>
    <w:rsid w:val="003F3BBD"/>
    <w:rsid w:val="003F5E8F"/>
    <w:rsid w:val="003F6428"/>
    <w:rsid w:val="00400014"/>
    <w:rsid w:val="004160DB"/>
    <w:rsid w:val="00421FE9"/>
    <w:rsid w:val="004266AD"/>
    <w:rsid w:val="00433BAE"/>
    <w:rsid w:val="00437692"/>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0E84"/>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A7F34"/>
    <w:rsid w:val="006B009D"/>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5A55"/>
    <w:rsid w:val="00945C3B"/>
    <w:rsid w:val="00951D31"/>
    <w:rsid w:val="00953771"/>
    <w:rsid w:val="00957E18"/>
    <w:rsid w:val="00961226"/>
    <w:rsid w:val="009627D3"/>
    <w:rsid w:val="00962A50"/>
    <w:rsid w:val="009677C0"/>
    <w:rsid w:val="00970447"/>
    <w:rsid w:val="009757CE"/>
    <w:rsid w:val="009763FB"/>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13DE"/>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05B4"/>
    <w:rsid w:val="00A93111"/>
    <w:rsid w:val="00AA6B8C"/>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2FCB"/>
    <w:rsid w:val="00B34142"/>
    <w:rsid w:val="00B36ABE"/>
    <w:rsid w:val="00B40998"/>
    <w:rsid w:val="00B42673"/>
    <w:rsid w:val="00B500E1"/>
    <w:rsid w:val="00B52A49"/>
    <w:rsid w:val="00B54658"/>
    <w:rsid w:val="00B55C10"/>
    <w:rsid w:val="00B56B9C"/>
    <w:rsid w:val="00B56F78"/>
    <w:rsid w:val="00B63CAC"/>
    <w:rsid w:val="00B6638C"/>
    <w:rsid w:val="00B67F94"/>
    <w:rsid w:val="00B740BF"/>
    <w:rsid w:val="00B7561B"/>
    <w:rsid w:val="00B76ABD"/>
    <w:rsid w:val="00B80144"/>
    <w:rsid w:val="00B808FE"/>
    <w:rsid w:val="00B80A16"/>
    <w:rsid w:val="00B826B9"/>
    <w:rsid w:val="00B83C1D"/>
    <w:rsid w:val="00B97976"/>
    <w:rsid w:val="00BA5749"/>
    <w:rsid w:val="00BB0B24"/>
    <w:rsid w:val="00BB0C92"/>
    <w:rsid w:val="00BB0F9D"/>
    <w:rsid w:val="00BB47AA"/>
    <w:rsid w:val="00BB48B1"/>
    <w:rsid w:val="00BB4BA5"/>
    <w:rsid w:val="00BB702E"/>
    <w:rsid w:val="00BC4504"/>
    <w:rsid w:val="00BC6D16"/>
    <w:rsid w:val="00BD1A43"/>
    <w:rsid w:val="00BD415D"/>
    <w:rsid w:val="00BD48EF"/>
    <w:rsid w:val="00BD5571"/>
    <w:rsid w:val="00BD6745"/>
    <w:rsid w:val="00BE1477"/>
    <w:rsid w:val="00BF30D4"/>
    <w:rsid w:val="00BF4299"/>
    <w:rsid w:val="00BF4595"/>
    <w:rsid w:val="00BF519E"/>
    <w:rsid w:val="00BF53C3"/>
    <w:rsid w:val="00BF5FB3"/>
    <w:rsid w:val="00BF7AAE"/>
    <w:rsid w:val="00C00D99"/>
    <w:rsid w:val="00C010F5"/>
    <w:rsid w:val="00C0310A"/>
    <w:rsid w:val="00C06521"/>
    <w:rsid w:val="00C154B3"/>
    <w:rsid w:val="00C15D05"/>
    <w:rsid w:val="00C20639"/>
    <w:rsid w:val="00C27B7F"/>
    <w:rsid w:val="00C31CF9"/>
    <w:rsid w:val="00C3207C"/>
    <w:rsid w:val="00C32C70"/>
    <w:rsid w:val="00C334C2"/>
    <w:rsid w:val="00C34962"/>
    <w:rsid w:val="00C374D5"/>
    <w:rsid w:val="00C457C1"/>
    <w:rsid w:val="00C460CA"/>
    <w:rsid w:val="00C47F86"/>
    <w:rsid w:val="00C51A23"/>
    <w:rsid w:val="00C6220F"/>
    <w:rsid w:val="00C66CDA"/>
    <w:rsid w:val="00C74B66"/>
    <w:rsid w:val="00C8307A"/>
    <w:rsid w:val="00C938DE"/>
    <w:rsid w:val="00C96A1F"/>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72C"/>
    <w:rsid w:val="00CF48F4"/>
    <w:rsid w:val="00CF7B1B"/>
    <w:rsid w:val="00D03255"/>
    <w:rsid w:val="00D05E51"/>
    <w:rsid w:val="00D05F4B"/>
    <w:rsid w:val="00D1159B"/>
    <w:rsid w:val="00D13270"/>
    <w:rsid w:val="00D136D2"/>
    <w:rsid w:val="00D1388B"/>
    <w:rsid w:val="00D16593"/>
    <w:rsid w:val="00D25546"/>
    <w:rsid w:val="00D25AED"/>
    <w:rsid w:val="00D32ABF"/>
    <w:rsid w:val="00D40CE7"/>
    <w:rsid w:val="00D40E9A"/>
    <w:rsid w:val="00D43BC4"/>
    <w:rsid w:val="00D44441"/>
    <w:rsid w:val="00D461F4"/>
    <w:rsid w:val="00D50481"/>
    <w:rsid w:val="00D54483"/>
    <w:rsid w:val="00D56D08"/>
    <w:rsid w:val="00D63630"/>
    <w:rsid w:val="00D64C74"/>
    <w:rsid w:val="00D70DFE"/>
    <w:rsid w:val="00D71AC5"/>
    <w:rsid w:val="00D82AEB"/>
    <w:rsid w:val="00D84B8E"/>
    <w:rsid w:val="00D87AD6"/>
    <w:rsid w:val="00D91477"/>
    <w:rsid w:val="00D9249A"/>
    <w:rsid w:val="00D96B14"/>
    <w:rsid w:val="00DA2988"/>
    <w:rsid w:val="00DA363C"/>
    <w:rsid w:val="00DA6F23"/>
    <w:rsid w:val="00DB1ED3"/>
    <w:rsid w:val="00DB3195"/>
    <w:rsid w:val="00DB38A5"/>
    <w:rsid w:val="00DB4722"/>
    <w:rsid w:val="00DB4FA1"/>
    <w:rsid w:val="00DC3E03"/>
    <w:rsid w:val="00DC62DF"/>
    <w:rsid w:val="00DD1B75"/>
    <w:rsid w:val="00DD4C8C"/>
    <w:rsid w:val="00DE163C"/>
    <w:rsid w:val="00DE1D4E"/>
    <w:rsid w:val="00DE4DE8"/>
    <w:rsid w:val="00DE52DE"/>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3EC"/>
    <w:rsid w:val="00ED769F"/>
    <w:rsid w:val="00ED7A98"/>
    <w:rsid w:val="00EE5F1A"/>
    <w:rsid w:val="00EF059D"/>
    <w:rsid w:val="00EF1904"/>
    <w:rsid w:val="00EF2ED1"/>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5F7E"/>
    <w:rsid w:val="00F3642F"/>
    <w:rsid w:val="00F425C4"/>
    <w:rsid w:val="00F43CD2"/>
    <w:rsid w:val="00F44902"/>
    <w:rsid w:val="00F52C6D"/>
    <w:rsid w:val="00F53833"/>
    <w:rsid w:val="00F65841"/>
    <w:rsid w:val="00F70509"/>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6">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B47AA"/>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AA"/>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github.com/aws-quickstart/quickstart-examples/raw/master/doc/Quick%20Start%20architecture%20diagram.pptx" TargetMode="External"/><Relationship Id="rId6" Type="http://schemas.openxmlformats.org/officeDocument/2006/relationships/hyperlink" Target="https://aws-quickstart.github.io/naming-parms.html" TargetMode="External"/><Relationship Id="rId5" Type="http://schemas.openxmlformats.org/officeDocument/2006/relationships/hyperlink" Target="https://n8wquls5cg.execute-api.us-east-1.amazonaws.com/Prod/generate-table?url=%3ctemplate_url" TargetMode="External"/><Relationship Id="rId4"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console.aws.amazon.com/trustedadvisor/home?" TargetMode="External"/><Relationship Id="rId21" Type="http://schemas.openxmlformats.org/officeDocument/2006/relationships/hyperlink" Target="https://aws.amazon.com/training/" TargetMode="External"/><Relationship Id="rId42" Type="http://schemas.openxmlformats.org/officeDocument/2006/relationships/diagramQuickStyle" Target="diagrams/quickStyle2.xml"/><Relationship Id="rId47" Type="http://schemas.openxmlformats.org/officeDocument/2006/relationships/hyperlink" Target="https://s3.amazonaws.com/quickstart-reference/" TargetMode="External"/><Relationship Id="rId63" Type="http://schemas.openxmlformats.org/officeDocument/2006/relationships/hyperlink" Target="https://docs.aws.amazon.com/general/latest/gr/" TargetMode="External"/><Relationship Id="rId68" Type="http://schemas.openxmlformats.org/officeDocument/2006/relationships/hyperlink" Target="https://docs.aws.amazon.com/vpc/" TargetMode="External"/><Relationship Id="rId16" Type="http://schemas.openxmlformats.org/officeDocument/2006/relationships/hyperlink" Target="https://docs.aws.amazon.com/awsaccountbilling/latest/aboutv2/billing-reports-gettingstarted-turnonreports.html" TargetMode="External"/><Relationship Id="rId11" Type="http://schemas.openxmlformats.org/officeDocument/2006/relationships/comments" Target="comments.xml"/><Relationship Id="rId32" Type="http://schemas.openxmlformats.org/officeDocument/2006/relationships/hyperlink" Target="http://docs.aws.amazon.com/AWSCloudFormation/latest/UserGuide/aws-properties-s3-bucket.html" TargetMode="External"/><Relationship Id="rId37" Type="http://schemas.openxmlformats.org/officeDocument/2006/relationships/diagramQuickStyle" Target="diagrams/quickStyle1.xml"/><Relationship Id="rId53" Type="http://schemas.openxmlformats.org/officeDocument/2006/relationships/image" Target="media/image3.PNG"/><Relationship Id="rId58" Type="http://schemas.openxmlformats.org/officeDocument/2006/relationships/hyperlink" Target="https://www.evidian.com/products/high-availability-software-for-application-clustering/aws-load-balancing-cluster-failover/" TargetMode="External"/><Relationship Id="rId79"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https://github.com/aws-quickstart/tbd" TargetMode="External"/><Relationship Id="rId82"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hyperlink" Target="https://github.com/aws-quickstart/tbd" TargetMode="External"/><Relationship Id="rId22" Type="http://schemas.openxmlformats.org/officeDocument/2006/relationships/hyperlink" Target="https://aws.amazon.com/" TargetMode="External"/><Relationship Id="rId27" Type="http://schemas.openxmlformats.org/officeDocument/2006/relationships/hyperlink" Target="https://aws.amazon.com/about-aws/global-infrastructure/" TargetMode="External"/><Relationship Id="rId30" Type="http://schemas.openxmlformats.org/officeDocument/2006/relationships/hyperlink" Target="https://docs.aws.amazon.com/AWSEC2/latest/UserGuide/ec2-key-pairs.html" TargetMode="External"/><Relationship Id="rId35" Type="http://schemas.openxmlformats.org/officeDocument/2006/relationships/diagramData" Target="diagrams/data1.xml"/><Relationship Id="rId43" Type="http://schemas.openxmlformats.org/officeDocument/2006/relationships/diagramColors" Target="diagrams/colors2.xml"/><Relationship Id="rId48" Type="http://schemas.openxmlformats.org/officeDocument/2006/relationships/hyperlink" Target="https://docs.aws.amazon.com/AmazonS3/latest/dev/UsingMetadata.html" TargetMode="External"/><Relationship Id="rId56" Type="http://schemas.openxmlformats.org/officeDocument/2006/relationships/hyperlink" Target="http://docs.aws.amazon.com/AWSCloudFormation/latest/UserGuide/cloudformation-limits.html" TargetMode="External"/><Relationship Id="rId64" Type="http://schemas.openxmlformats.org/officeDocument/2006/relationships/hyperlink" Target="https://docs.aws.amazon.com/general/latest/gr/glos-chap.html" TargetMode="External"/><Relationship Id="rId69" Type="http://schemas.openxmlformats.org/officeDocument/2006/relationships/hyperlink" Target="https://www.evidian.com/products/high-availability-software-for-application-clustering/aws-high-availability-cluster-synchronous-replication-failover/" TargetMode="External"/><Relationship Id="rId77"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hyperlink" Target="https://aws.amazon.com/quickstart/"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docs.aws.amazon.com/awsaccountbilling/latest/aboutv2/billing-reports-costusage.html" TargetMode="External"/><Relationship Id="rId25" Type="http://schemas.openxmlformats.org/officeDocument/2006/relationships/hyperlink" Target="https://docs.aws.amazon.com/" TargetMode="External"/><Relationship Id="rId33" Type="http://schemas.openxmlformats.org/officeDocument/2006/relationships/hyperlink" Target="https://aws.amazon.com" TargetMode="External"/><Relationship Id="rId38" Type="http://schemas.openxmlformats.org/officeDocument/2006/relationships/diagramColors" Target="diagrams/colors1.xml"/><Relationship Id="rId46" Type="http://schemas.openxmlformats.org/officeDocument/2006/relationships/hyperlink" Target="file:///C:\Users\handans\Desktop\new%20doc%20template\tbd" TargetMode="External"/><Relationship Id="rId59" Type="http://schemas.openxmlformats.org/officeDocument/2006/relationships/hyperlink" Target="https://www.evidian.com/products/high-availability-software-for-application-clustering/aws-high-availability-cluster-synchronous-replication-failover/" TargetMode="External"/><Relationship Id="rId67" Type="http://schemas.openxmlformats.org/officeDocument/2006/relationships/hyperlink" Target="https://docs.aws.amazon.com/iam/" TargetMode="External"/><Relationship Id="rId20" Type="http://schemas.openxmlformats.org/officeDocument/2006/relationships/hyperlink" Target="https://aws.amazon.com/getting-started/" TargetMode="External"/><Relationship Id="rId41" Type="http://schemas.openxmlformats.org/officeDocument/2006/relationships/diagramLayout" Target="diagrams/layout2.xml"/><Relationship Id="rId54" Type="http://schemas.openxmlformats.org/officeDocument/2006/relationships/hyperlink" Target="https://www.evidian.com/products/high-availability-software-for-application-clustering/cluster-configuration/" TargetMode="External"/><Relationship Id="rId62" Type="http://schemas.openxmlformats.org/officeDocument/2006/relationships/hyperlink" Target="https://aws-quickstart.github.io/" TargetMode="External"/><Relationship Id="rId70" Type="http://schemas.openxmlformats.org/officeDocument/2006/relationships/hyperlink" Target="https://www.evidian.com/products/high-availability-software-for-application-clustering/aws-load-balancing-cluster-failover/" TargetMode="External"/><Relationship Id="rId75" Type="http://schemas.openxmlformats.org/officeDocument/2006/relationships/hyperlink" Target="http://aws.amazon.com/apache2.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aws.amazon.com/quickstart/" TargetMode="External"/><Relationship Id="rId23" Type="http://schemas.openxmlformats.org/officeDocument/2006/relationships/hyperlink" Target="http://docs.aws.amazon.com/general/latest/gr/aws_service_limits.html" TargetMode="External"/><Relationship Id="rId28" Type="http://schemas.openxmlformats.org/officeDocument/2006/relationships/hyperlink" Target="https://docs.aws.amazon.com/general/latest/gr/rande.html" TargetMode="External"/><Relationship Id="rId36" Type="http://schemas.openxmlformats.org/officeDocument/2006/relationships/diagramLayout" Target="diagrams/layout1.xml"/><Relationship Id="rId49" Type="http://schemas.openxmlformats.org/officeDocument/2006/relationships/hyperlink" Target="https://s3.amazonaws.com/quickstart-reference/" TargetMode="External"/><Relationship Id="rId57" Type="http://schemas.openxmlformats.org/officeDocument/2006/relationships/hyperlink" Target="https://www.evidian.com/products/high-availability-software-for-application-clustering/aws-high-availability-cluster-synchronous-replication-failover/" TargetMode="External"/><Relationship Id="rId10" Type="http://schemas.openxmlformats.org/officeDocument/2006/relationships/endnotes" Target="endnotes.xml"/><Relationship Id="rId31" Type="http://schemas.openxmlformats.org/officeDocument/2006/relationships/hyperlink" Target="https://docs.aws.amazon.com/IAM/latest/UserGuide/access_policies_job-functions.html" TargetMode="External"/><Relationship Id="rId44" Type="http://schemas.microsoft.com/office/2007/relationships/diagramDrawing" Target="diagrams/drawing2.xm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www.evidian.com/products/high-availability-software-for-application-clustering/aws-load-balancing-cluster-failover/" TargetMode="External"/><Relationship Id="rId65" Type="http://schemas.openxmlformats.org/officeDocument/2006/relationships/hyperlink" Target="https://docs.aws.amazon.com/AWSEC2/latest/UserGuide/AmazonEBS.html" TargetMode="External"/><Relationship Id="rId73" Type="http://schemas.openxmlformats.org/officeDocument/2006/relationships/hyperlink" Target="http://aws.amazon.com/apache2.0/" TargetMode="External"/><Relationship Id="rId78" Type="http://schemas.openxmlformats.org/officeDocument/2006/relationships/header" Target="header2.xml"/><Relationship Id="rId8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1.png"/><Relationship Id="rId39" Type="http://schemas.microsoft.com/office/2007/relationships/diagramDrawing" Target="diagrams/drawing1.xml"/><Relationship Id="rId34" Type="http://schemas.openxmlformats.org/officeDocument/2006/relationships/hyperlink" Target="file:///C:/Users/handans/Desktop/new%20doc%20template/tbd" TargetMode="External"/><Relationship Id="rId50" Type="http://schemas.openxmlformats.org/officeDocument/2006/relationships/hyperlink" Target="https://docs.aws.amazon.com/AmazonS3/latest/dev/UsingMetadata.html" TargetMode="External"/><Relationship Id="rId55" Type="http://schemas.openxmlformats.org/officeDocument/2006/relationships/hyperlink" Target="https://docs.aws.amazon.com/AWSCloudFormation/latest/UserGuide/troubleshooting.html" TargetMode="External"/><Relationship Id="rId76"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https://www.evidian.com/products/high-availability-software-for-application-clustering/" TargetMode="External"/><Relationship Id="rId2" Type="http://schemas.openxmlformats.org/officeDocument/2006/relationships/customXml" Target="../customXml/item2.xml"/><Relationship Id="rId29" Type="http://schemas.openxmlformats.org/officeDocument/2006/relationships/hyperlink" Target="https://docs.aws.amazon.com/AWSEC2/latest/UserGuide/ec2-key-pairs.html" TargetMode="External"/><Relationship Id="rId24" Type="http://schemas.openxmlformats.org/officeDocument/2006/relationships/hyperlink" Target="https://console.aws.amazon.com/support/home" TargetMode="External"/><Relationship Id="rId40" Type="http://schemas.openxmlformats.org/officeDocument/2006/relationships/diagramData" Target="diagrams/data2.xml"/><Relationship Id="rId45" Type="http://schemas.openxmlformats.org/officeDocument/2006/relationships/hyperlink" Target="file:///C:\Users\handans\Desktop\new%20doc%20template\tbd" TargetMode="External"/><Relationship Id="rId66" Type="http://schemas.openxmlformats.org/officeDocument/2006/relationships/hyperlink" Target="https://docs.aws.amazon.com/ec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Mirror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custT="1"/>
      <dgm:spPr>
        <a:solidFill>
          <a:srgbClr val="FFCC83">
            <a:alpha val="89804"/>
          </a:srgbClr>
        </a:solidFill>
        <a:ln>
          <a:solidFill>
            <a:srgbClr val="FFCC83">
              <a:alpha val="89804"/>
            </a:srgbClr>
          </a:solidFill>
        </a:ln>
      </dgm:spPr>
      <dgm:t>
        <a:bodyPr tIns="91440"/>
        <a:lstStyle/>
        <a:p>
          <a:r>
            <a:rPr lang="en-US" sz="1050">
              <a:latin typeface="Verdana" panose="020B0604030504040204" pitchFamily="34" charset="0"/>
              <a:ea typeface="Verdana" panose="020B0604030504040204" pitchFamily="34" charset="0"/>
              <a:cs typeface="Verdana" panose="020B0604030504040204" pitchFamily="34" charset="0"/>
            </a:rPr>
            <a:t>Farm module</a:t>
          </a:r>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909478" y="0"/>
          <a:ext cx="1413902"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Mirror workload</a:t>
          </a:r>
        </a:p>
        <a:p>
          <a:pPr marL="285750" lvl="1" indent="-285750" algn="l" defTabSz="1600200">
            <a:lnSpc>
              <a:spcPct val="90000"/>
            </a:lnSpc>
            <a:spcBef>
              <a:spcPct val="0"/>
            </a:spcBef>
            <a:spcAft>
              <a:spcPct val="15000"/>
            </a:spcAft>
            <a:buChar char="•"/>
          </a:pPr>
          <a:endParaRPr lang="en-US" sz="3600" kern="1200"/>
        </a:p>
      </dsp:txBody>
      <dsp:txXfrm>
        <a:off x="909478" y="57150"/>
        <a:ext cx="1242452" cy="342899"/>
      </dsp:txXfrm>
    </dsp:sp>
    <dsp:sp modelId="{93EA1523-8F9D-4A08-ACF2-7D4ED0599984}">
      <dsp:nvSpPr>
        <dsp:cNvPr id="0" name=""/>
        <dsp:cNvSpPr/>
      </dsp:nvSpPr>
      <dsp:spPr>
        <a:xfrm>
          <a:off x="719" y="0"/>
          <a:ext cx="908759"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3038" y="22319"/>
        <a:ext cx="864121"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new VPC</a:t>
          </a:r>
        </a:p>
        <a:p>
          <a:pPr marL="57150" lvl="1" indent="-57150" algn="l"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Farm module</a:t>
          </a:r>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F4D1B8-040C-0C45-8E1D-4489354A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5167</Words>
  <Characters>29457</Characters>
  <Application>Microsoft Office Word</Application>
  <DocSecurity>0</DocSecurity>
  <Lines>245</Lines>
  <Paragraphs>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Quick Start deployment guide</vt:lpstr>
      <vt:lpstr>Quick Start deployment guide</vt:lpstr>
    </vt:vector>
  </TitlesOfParts>
  <Company>Amazon Web Services</Company>
  <LinksUpToDate>false</LinksUpToDate>
  <CharactersWithSpaces>34555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Troy Ameigh</cp:lastModifiedBy>
  <cp:revision>18</cp:revision>
  <cp:lastPrinted>2019-01-22T23:16:00Z</cp:lastPrinted>
  <dcterms:created xsi:type="dcterms:W3CDTF">2019-03-18T14:28:00Z</dcterms:created>
  <dcterms:modified xsi:type="dcterms:W3CDTF">2020-04-27T15:02:00Z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